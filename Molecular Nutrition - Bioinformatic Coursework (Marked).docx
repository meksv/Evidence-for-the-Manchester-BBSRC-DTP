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A6978" w14:textId="77777777" w:rsidR="004B2B0A" w:rsidRPr="00595EFD" w:rsidRDefault="004B2B0A" w:rsidP="004B2B0A">
      <w:pPr>
        <w:pStyle w:val="BodyText2"/>
        <w:ind w:left="3600" w:hanging="3600"/>
        <w:jc w:val="both"/>
        <w:rPr>
          <w:rFonts w:ascii="Verdana" w:hAnsi="Verdana"/>
        </w:rPr>
      </w:pPr>
      <w:r w:rsidRPr="00595EFD">
        <w:rPr>
          <w:rFonts w:ascii="Verdana" w:hAnsi="Verdana"/>
        </w:rPr>
        <w:t>D23BN3 Molecular Nutrition Coursework 1:</w:t>
      </w:r>
    </w:p>
    <w:p w14:paraId="179CC935" w14:textId="77777777" w:rsidR="004B2B0A" w:rsidRDefault="004B2B0A" w:rsidP="004B2B0A">
      <w:pPr>
        <w:pStyle w:val="BodyText2"/>
        <w:ind w:left="3600" w:hanging="3600"/>
        <w:jc w:val="both"/>
        <w:rPr>
          <w:rFonts w:ascii="Verdana" w:hAnsi="Verdana"/>
          <w:sz w:val="28"/>
        </w:rPr>
      </w:pPr>
    </w:p>
    <w:p w14:paraId="74DFBAF6" w14:textId="77777777" w:rsidR="004B2B0A" w:rsidRPr="00B13879" w:rsidRDefault="004B2B0A" w:rsidP="004B2B0A">
      <w:pPr>
        <w:pStyle w:val="BodyText2"/>
        <w:ind w:left="3600" w:hanging="3600"/>
        <w:jc w:val="both"/>
        <w:rPr>
          <w:rFonts w:ascii="Verdana" w:hAnsi="Verdana"/>
          <w:sz w:val="28"/>
        </w:rPr>
      </w:pPr>
      <w:r w:rsidRPr="00B13879">
        <w:rPr>
          <w:rFonts w:ascii="Verdana" w:hAnsi="Verdana"/>
          <w:sz w:val="28"/>
        </w:rPr>
        <w:t>Application of Bioinformatics to the analysis of gene expression.</w:t>
      </w:r>
    </w:p>
    <w:p w14:paraId="46145EDC" w14:textId="77777777" w:rsidR="00E128F3" w:rsidRDefault="00E128F3">
      <w:pPr>
        <w:rPr>
          <w:lang w:val="en-US"/>
        </w:rPr>
      </w:pPr>
    </w:p>
    <w:p w14:paraId="1688028E" w14:textId="77777777" w:rsidR="004B2B0A" w:rsidRDefault="004B2B0A">
      <w:pPr>
        <w:rPr>
          <w:b/>
          <w:sz w:val="24"/>
        </w:rPr>
      </w:pPr>
      <w:r>
        <w:rPr>
          <w:b/>
          <w:sz w:val="24"/>
        </w:rPr>
        <w:t>Student ID:   4248976</w:t>
      </w:r>
    </w:p>
    <w:p w14:paraId="7AD6B2E3" w14:textId="77777777" w:rsidR="004B2B0A" w:rsidRDefault="004B2B0A">
      <w:pPr>
        <w:rPr>
          <w:b/>
          <w:sz w:val="24"/>
        </w:rPr>
      </w:pPr>
    </w:p>
    <w:p w14:paraId="19999C3D" w14:textId="77777777" w:rsidR="004B2B0A" w:rsidRDefault="004B2B0A" w:rsidP="004B2B0A">
      <w:pPr>
        <w:pStyle w:val="Heading3"/>
        <w:jc w:val="both"/>
        <w:rPr>
          <w:rFonts w:ascii="Verdana" w:hAnsi="Verdana"/>
          <w:sz w:val="22"/>
        </w:rPr>
      </w:pPr>
      <w:r>
        <w:rPr>
          <w:rFonts w:ascii="Verdana" w:hAnsi="Verdana"/>
          <w:sz w:val="22"/>
        </w:rPr>
        <w:t xml:space="preserve">Questions (marks in brackets).  </w:t>
      </w:r>
    </w:p>
    <w:p w14:paraId="350B87AF" w14:textId="77777777" w:rsidR="004B2B0A" w:rsidRDefault="004B2B0A" w:rsidP="004B2B0A">
      <w:pPr>
        <w:rPr>
          <w:lang w:val="en-US" w:eastAsia="en-US"/>
        </w:rPr>
      </w:pPr>
    </w:p>
    <w:p w14:paraId="16610EE8" w14:textId="77777777" w:rsidR="004B2B0A" w:rsidRPr="004B2B0A" w:rsidRDefault="004B2B0A" w:rsidP="004B2B0A">
      <w:pPr>
        <w:pStyle w:val="BodyText"/>
        <w:numPr>
          <w:ilvl w:val="0"/>
          <w:numId w:val="1"/>
        </w:numPr>
        <w:spacing w:after="0"/>
        <w:ind w:left="426" w:hanging="426"/>
        <w:jc w:val="both"/>
        <w:rPr>
          <w:b/>
          <w:bCs/>
          <w:sz w:val="22"/>
        </w:rPr>
      </w:pPr>
      <w:r w:rsidRPr="004B2B0A">
        <w:rPr>
          <w:b/>
          <w:bCs/>
          <w:sz w:val="22"/>
        </w:rPr>
        <w:t>Insulin and glycaemic clamps</w:t>
      </w:r>
    </w:p>
    <w:p w14:paraId="248594F4" w14:textId="77777777" w:rsidR="004B2B0A" w:rsidRPr="004B2B0A" w:rsidRDefault="004B2B0A" w:rsidP="004B2B0A">
      <w:pPr>
        <w:pStyle w:val="BodyText"/>
        <w:numPr>
          <w:ilvl w:val="0"/>
          <w:numId w:val="2"/>
        </w:numPr>
        <w:spacing w:after="0"/>
        <w:jc w:val="both"/>
        <w:rPr>
          <w:bCs/>
          <w:sz w:val="22"/>
          <w:u w:val="single"/>
        </w:rPr>
      </w:pPr>
      <w:r w:rsidRPr="004B2B0A">
        <w:rPr>
          <w:bCs/>
          <w:sz w:val="22"/>
          <w:u w:val="single"/>
        </w:rPr>
        <w:t>Briefly outline why somatostatin used in the clamps?  (5)</w:t>
      </w:r>
    </w:p>
    <w:p w14:paraId="33B010BC" w14:textId="77777777" w:rsidR="004B2B0A" w:rsidRDefault="004B2B0A" w:rsidP="004B2B0A">
      <w:pPr>
        <w:rPr>
          <w:lang w:val="en-US" w:eastAsia="en-US"/>
        </w:rPr>
      </w:pPr>
    </w:p>
    <w:p w14:paraId="047EC9B4" w14:textId="77777777" w:rsidR="004B2B0A" w:rsidRDefault="004B2B0A" w:rsidP="004B2B0A">
      <w:pPr>
        <w:pStyle w:val="BodyText"/>
        <w:jc w:val="both"/>
        <w:rPr>
          <w:rFonts w:cs="Helvetica"/>
          <w:color w:val="000000"/>
          <w:sz w:val="22"/>
          <w:shd w:val="clear" w:color="auto" w:fill="FFFFFF"/>
        </w:rPr>
      </w:pPr>
      <w:r w:rsidRPr="004B2B0A">
        <w:rPr>
          <w:rFonts w:cs="Helvetica"/>
          <w:color w:val="000000"/>
          <w:sz w:val="22"/>
          <w:shd w:val="clear" w:color="auto" w:fill="FFFFFF"/>
        </w:rPr>
        <w:t xml:space="preserve">Somatostatin is a hormone that inhibits the secretion of several hormones, but for this experiment, most importantly </w:t>
      </w:r>
      <w:commentRangeStart w:id="0"/>
      <w:r w:rsidRPr="004B2B0A">
        <w:rPr>
          <w:rFonts w:cs="Helvetica"/>
          <w:color w:val="000000"/>
          <w:sz w:val="22"/>
          <w:shd w:val="clear" w:color="auto" w:fill="FFFFFF"/>
        </w:rPr>
        <w:t>it inhibits the secretion of insulin</w:t>
      </w:r>
      <w:commentRangeEnd w:id="0"/>
      <w:r w:rsidR="00ED79CE">
        <w:rPr>
          <w:rStyle w:val="CommentReference"/>
        </w:rPr>
        <w:commentReference w:id="0"/>
      </w:r>
      <w:r w:rsidRPr="004B2B0A">
        <w:rPr>
          <w:rFonts w:cs="Helvetica"/>
          <w:color w:val="000000"/>
          <w:sz w:val="22"/>
          <w:shd w:val="clear" w:color="auto" w:fill="FFFFFF"/>
        </w:rPr>
        <w:t>.</w:t>
      </w:r>
      <w:r>
        <w:rPr>
          <w:rFonts w:cs="Helvetica"/>
          <w:color w:val="000000"/>
          <w:sz w:val="22"/>
          <w:shd w:val="clear" w:color="auto" w:fill="FFFFFF"/>
        </w:rPr>
        <w:t xml:space="preserve"> </w:t>
      </w:r>
    </w:p>
    <w:p w14:paraId="0F0CA3DC" w14:textId="77777777" w:rsidR="004B2B0A" w:rsidRDefault="004B2B0A" w:rsidP="004B2B0A">
      <w:pPr>
        <w:pStyle w:val="BodyText"/>
        <w:jc w:val="both"/>
        <w:rPr>
          <w:rFonts w:cs="Helvetica"/>
          <w:color w:val="000000"/>
          <w:sz w:val="22"/>
          <w:shd w:val="clear" w:color="auto" w:fill="FFFFFF"/>
        </w:rPr>
      </w:pPr>
    </w:p>
    <w:p w14:paraId="72F6DB80" w14:textId="77777777" w:rsidR="004B2B0A" w:rsidRDefault="004B2B0A" w:rsidP="004B2B0A">
      <w:pPr>
        <w:pStyle w:val="BodyText"/>
        <w:jc w:val="both"/>
        <w:rPr>
          <w:rFonts w:cs="Helvetica"/>
          <w:color w:val="000000"/>
          <w:sz w:val="22"/>
          <w:shd w:val="clear" w:color="auto" w:fill="FFFFFF"/>
        </w:rPr>
      </w:pPr>
    </w:p>
    <w:p w14:paraId="034FC0A1" w14:textId="2EF1C2CC" w:rsidR="004B2B0A" w:rsidRPr="004B2B0A" w:rsidRDefault="004B2B0A" w:rsidP="004B2B0A">
      <w:pPr>
        <w:pStyle w:val="BodyText"/>
        <w:numPr>
          <w:ilvl w:val="0"/>
          <w:numId w:val="2"/>
        </w:numPr>
        <w:spacing w:after="0"/>
        <w:jc w:val="both"/>
        <w:rPr>
          <w:bCs/>
          <w:sz w:val="22"/>
          <w:u w:val="single"/>
        </w:rPr>
      </w:pPr>
      <w:r w:rsidRPr="004B2B0A">
        <w:rPr>
          <w:bCs/>
          <w:sz w:val="22"/>
          <w:u w:val="single"/>
        </w:rPr>
        <w:t xml:space="preserve">Which of the graphs below best describes the </w:t>
      </w:r>
      <w:r w:rsidRPr="004B2B0A">
        <w:rPr>
          <w:rFonts w:cs="Times"/>
          <w:bCs/>
          <w:color w:val="141413"/>
          <w:sz w:val="22"/>
          <w:szCs w:val="15"/>
          <w:u w:val="single"/>
        </w:rPr>
        <w:t>six subjects</w:t>
      </w:r>
      <w:r w:rsidRPr="004B2B0A">
        <w:rPr>
          <w:bCs/>
          <w:sz w:val="22"/>
          <w:u w:val="single"/>
        </w:rPr>
        <w:t xml:space="preserve"> in the</w:t>
      </w:r>
      <w:r w:rsidRPr="004B2B0A">
        <w:rPr>
          <w:rFonts w:cs="Times"/>
          <w:bCs/>
          <w:color w:val="141413"/>
          <w:sz w:val="22"/>
          <w:szCs w:val="15"/>
          <w:u w:val="single"/>
        </w:rPr>
        <w:t xml:space="preserve"> low insulinemic-euglycemic (LIEu) clamp treatment group and six subjects in the low insulinemic-hyperglycaemic (LIHyp) clamp treatment group? (continued on next page)</w:t>
      </w:r>
      <w:r w:rsidRPr="004B2B0A">
        <w:rPr>
          <w:bCs/>
          <w:sz w:val="22"/>
          <w:u w:val="single"/>
        </w:rPr>
        <w:t xml:space="preserve"> (4)</w:t>
      </w:r>
    </w:p>
    <w:p w14:paraId="259D8F2C" w14:textId="77777777" w:rsidR="004B2B0A" w:rsidRPr="004B2B0A" w:rsidRDefault="004B2B0A" w:rsidP="004B2B0A">
      <w:pPr>
        <w:pStyle w:val="BodyText"/>
        <w:jc w:val="both"/>
        <w:rPr>
          <w:color w:val="000000"/>
          <w:sz w:val="22"/>
        </w:rPr>
      </w:pPr>
    </w:p>
    <w:p w14:paraId="288A44AF" w14:textId="77777777" w:rsidR="004B2B0A" w:rsidRPr="004B2B0A" w:rsidRDefault="004B2B0A" w:rsidP="004B2B0A">
      <w:pPr>
        <w:rPr>
          <w:lang w:eastAsia="en-US"/>
        </w:rPr>
      </w:pPr>
    </w:p>
    <w:p w14:paraId="5B79B2CE" w14:textId="7D63C0CE" w:rsidR="004B2B0A" w:rsidRDefault="004B2B0A" w:rsidP="004B2B0A">
      <w:pPr>
        <w:spacing w:line="480" w:lineRule="auto"/>
        <w:rPr>
          <w:sz w:val="22"/>
        </w:rPr>
      </w:pPr>
      <w:r>
        <w:rPr>
          <w:rFonts w:cs="Times"/>
          <w:color w:val="141413"/>
          <w:sz w:val="22"/>
        </w:rPr>
        <w:t>L</w:t>
      </w:r>
      <w:r w:rsidRPr="00593A31">
        <w:rPr>
          <w:rFonts w:cs="Times"/>
          <w:color w:val="141413"/>
          <w:sz w:val="22"/>
        </w:rPr>
        <w:t>ow insulinemic-euglycemic (LIEu) clamp</w:t>
      </w:r>
      <w:r w:rsidRPr="00593A31">
        <w:rPr>
          <w:sz w:val="22"/>
        </w:rPr>
        <w:t xml:space="preserve">   =   </w:t>
      </w:r>
      <w:r>
        <w:rPr>
          <w:sz w:val="22"/>
        </w:rPr>
        <w:t>B</w:t>
      </w:r>
    </w:p>
    <w:p w14:paraId="66CD82BE" w14:textId="76E8A182" w:rsidR="004B2B0A" w:rsidRDefault="004B2B0A" w:rsidP="00E128F3">
      <w:pPr>
        <w:spacing w:line="480" w:lineRule="auto"/>
      </w:pPr>
      <w:r>
        <w:rPr>
          <w:rFonts w:cs="Times"/>
          <w:color w:val="141413"/>
          <w:sz w:val="22"/>
          <w:szCs w:val="15"/>
        </w:rPr>
        <w:t>L</w:t>
      </w:r>
      <w:r w:rsidRPr="00093E61">
        <w:rPr>
          <w:rFonts w:cs="Times"/>
          <w:color w:val="141413"/>
          <w:sz w:val="22"/>
          <w:szCs w:val="15"/>
        </w:rPr>
        <w:t>ow insulinemic-hyperglycaemic (LIHyp) clamp</w:t>
      </w:r>
      <w:r>
        <w:rPr>
          <w:rFonts w:cs="Times"/>
          <w:color w:val="141413"/>
          <w:sz w:val="22"/>
          <w:szCs w:val="15"/>
        </w:rPr>
        <w:t xml:space="preserve"> = </w:t>
      </w:r>
      <w:commentRangeStart w:id="1"/>
      <w:r>
        <w:rPr>
          <w:rFonts w:cs="Times"/>
          <w:color w:val="141413"/>
          <w:sz w:val="22"/>
          <w:szCs w:val="15"/>
        </w:rPr>
        <w:t>D</w:t>
      </w:r>
      <w:commentRangeEnd w:id="1"/>
      <w:r w:rsidR="00ED79CE">
        <w:rPr>
          <w:rStyle w:val="CommentReference"/>
        </w:rPr>
        <w:commentReference w:id="1"/>
      </w:r>
    </w:p>
    <w:p w14:paraId="751DA12A" w14:textId="77777777" w:rsidR="004B2B0A" w:rsidRDefault="004B2B0A" w:rsidP="004B2B0A">
      <w:pPr>
        <w:pStyle w:val="BodyText"/>
        <w:numPr>
          <w:ilvl w:val="0"/>
          <w:numId w:val="1"/>
        </w:numPr>
        <w:spacing w:after="0"/>
        <w:ind w:left="426" w:hanging="426"/>
        <w:jc w:val="both"/>
        <w:rPr>
          <w:b/>
          <w:bCs/>
          <w:sz w:val="22"/>
        </w:rPr>
      </w:pPr>
      <w:r w:rsidRPr="004B2B0A">
        <w:rPr>
          <w:b/>
          <w:bCs/>
          <w:sz w:val="22"/>
        </w:rPr>
        <w:t xml:space="preserve">Western blotting </w:t>
      </w:r>
    </w:p>
    <w:p w14:paraId="0CBCC8EA" w14:textId="77777777" w:rsidR="004B2B0A" w:rsidRDefault="004B2B0A" w:rsidP="004B2B0A">
      <w:pPr>
        <w:pStyle w:val="BodyText"/>
        <w:spacing w:after="0"/>
        <w:jc w:val="both"/>
        <w:rPr>
          <w:b/>
          <w:bCs/>
          <w:sz w:val="22"/>
        </w:rPr>
      </w:pPr>
    </w:p>
    <w:p w14:paraId="417467D7" w14:textId="77777777" w:rsidR="004B2B0A" w:rsidRPr="00D77970" w:rsidRDefault="004B2B0A" w:rsidP="004B2B0A">
      <w:pPr>
        <w:numPr>
          <w:ilvl w:val="0"/>
          <w:numId w:val="4"/>
        </w:numPr>
        <w:jc w:val="both"/>
        <w:rPr>
          <w:sz w:val="22"/>
          <w:u w:val="single"/>
        </w:rPr>
      </w:pPr>
      <w:r w:rsidRPr="00D77970">
        <w:rPr>
          <w:sz w:val="22"/>
          <w:u w:val="single"/>
        </w:rPr>
        <w:t>Using the western blot data obtained from the experiment described in this schedule is there an effect of high plasma glucose on Akt activity? (</w:t>
      </w:r>
      <w:r w:rsidRPr="00D77970">
        <w:rPr>
          <w:b/>
          <w:sz w:val="22"/>
          <w:u w:val="single"/>
        </w:rPr>
        <w:t>10</w:t>
      </w:r>
      <w:r w:rsidRPr="00D77970">
        <w:rPr>
          <w:sz w:val="22"/>
          <w:u w:val="single"/>
        </w:rPr>
        <w:t>)</w:t>
      </w:r>
    </w:p>
    <w:p w14:paraId="29C06ABD" w14:textId="77777777" w:rsidR="004B2B0A" w:rsidRPr="00D77970" w:rsidRDefault="004B2B0A" w:rsidP="004B2B0A">
      <w:pPr>
        <w:numPr>
          <w:ilvl w:val="0"/>
          <w:numId w:val="5"/>
        </w:numPr>
        <w:jc w:val="both"/>
        <w:rPr>
          <w:i/>
          <w:sz w:val="22"/>
          <w:u w:val="single"/>
        </w:rPr>
      </w:pPr>
      <w:r w:rsidRPr="00D77970">
        <w:rPr>
          <w:i/>
          <w:sz w:val="22"/>
          <w:u w:val="single"/>
        </w:rPr>
        <w:t xml:space="preserve">To do this analysis you need to determine if the quantity of phosphorylated protein has changed relative to the non-phosphorylated protein.  Use statistics to make the comparison </w:t>
      </w:r>
    </w:p>
    <w:p w14:paraId="55CBA103" w14:textId="77777777" w:rsidR="004B2B0A" w:rsidRDefault="004B2B0A" w:rsidP="004B2B0A">
      <w:pPr>
        <w:pStyle w:val="BodyText"/>
        <w:spacing w:after="0"/>
        <w:jc w:val="both"/>
        <w:rPr>
          <w:b/>
          <w:bCs/>
          <w:sz w:val="22"/>
        </w:rPr>
      </w:pPr>
    </w:p>
    <w:p w14:paraId="7FECCD72" w14:textId="77777777" w:rsidR="004B2B0A" w:rsidRDefault="004B2B0A" w:rsidP="004B2B0A">
      <w:pPr>
        <w:pStyle w:val="BodyText"/>
        <w:spacing w:after="0"/>
        <w:jc w:val="both"/>
        <w:rPr>
          <w:b/>
          <w:bCs/>
          <w:sz w:val="22"/>
        </w:rPr>
      </w:pPr>
    </w:p>
    <w:p w14:paraId="3A929B0E" w14:textId="5F6D8F95" w:rsidR="004B2B0A" w:rsidRPr="00BB5E5C" w:rsidRDefault="004B2B0A" w:rsidP="004B2B0A">
      <w:pPr>
        <w:jc w:val="both"/>
        <w:rPr>
          <w:rFonts w:ascii="Calibri" w:hAnsi="Calibri" w:cs="Calibri"/>
          <w:color w:val="000000"/>
          <w:sz w:val="22"/>
        </w:rPr>
      </w:pPr>
      <w:r>
        <w:rPr>
          <w:iCs/>
          <w:sz w:val="22"/>
        </w:rPr>
        <w:t xml:space="preserve">The ratio was calculated by finding the average between anti-phosphorylated Akt and anti-Akt, and then dividing by the total anti-Akt. The </w:t>
      </w:r>
      <w:r w:rsidRPr="00B04F91">
        <w:rPr>
          <w:iCs/>
          <w:sz w:val="22"/>
        </w:rPr>
        <w:t xml:space="preserve">average ratio for </w:t>
      </w:r>
      <w:commentRangeStart w:id="2"/>
      <w:r w:rsidRPr="00B04F91">
        <w:rPr>
          <w:iCs/>
          <w:sz w:val="22"/>
        </w:rPr>
        <w:t xml:space="preserve">LIEu is </w:t>
      </w:r>
      <w:r w:rsidRPr="00B04F91">
        <w:rPr>
          <w:rFonts w:cs="Calibri"/>
          <w:color w:val="000000"/>
          <w:sz w:val="22"/>
        </w:rPr>
        <w:t>0.900628</w:t>
      </w:r>
      <w:r w:rsidR="00E128F3">
        <w:rPr>
          <w:rFonts w:cs="Calibri"/>
          <w:color w:val="000000"/>
          <w:sz w:val="22"/>
        </w:rPr>
        <w:t xml:space="preserve"> and</w:t>
      </w:r>
      <w:r>
        <w:rPr>
          <w:rFonts w:cs="Calibri"/>
          <w:color w:val="000000"/>
          <w:sz w:val="22"/>
        </w:rPr>
        <w:t xml:space="preserve"> the average ratio for LIHyp is 0.933387</w:t>
      </w:r>
      <w:commentRangeEnd w:id="2"/>
      <w:r w:rsidR="00DE6BA2">
        <w:rPr>
          <w:rStyle w:val="CommentReference"/>
        </w:rPr>
        <w:commentReference w:id="2"/>
      </w:r>
      <w:r>
        <w:rPr>
          <w:rFonts w:cs="Calibri"/>
          <w:color w:val="000000"/>
          <w:sz w:val="22"/>
        </w:rPr>
        <w:t xml:space="preserve">. </w:t>
      </w:r>
      <w:r>
        <w:rPr>
          <w:iCs/>
          <w:sz w:val="22"/>
        </w:rPr>
        <w:t>To test if there is a significant difference between the means of two groups, the t test value for this data would need to be calculated. We already know the data is two tailed as there are two samples of data, one group infused with L</w:t>
      </w:r>
      <w:r w:rsidR="0067582A">
        <w:rPr>
          <w:iCs/>
          <w:sz w:val="22"/>
        </w:rPr>
        <w:t>I</w:t>
      </w:r>
      <w:r>
        <w:rPr>
          <w:iCs/>
          <w:sz w:val="22"/>
        </w:rPr>
        <w:t>Eu clamp and another group infused with L</w:t>
      </w:r>
      <w:r w:rsidR="0067582A">
        <w:rPr>
          <w:iCs/>
          <w:sz w:val="22"/>
        </w:rPr>
        <w:t>I</w:t>
      </w:r>
      <w:r>
        <w:rPr>
          <w:iCs/>
          <w:sz w:val="22"/>
        </w:rPr>
        <w:t xml:space="preserve">Hyp clamp. To find the variance of the data, </w:t>
      </w:r>
      <w:commentRangeStart w:id="3"/>
      <w:r>
        <w:rPr>
          <w:iCs/>
          <w:sz w:val="22"/>
        </w:rPr>
        <w:t xml:space="preserve">we need to calculate the f test value. </w:t>
      </w:r>
      <w:r>
        <w:rPr>
          <w:rFonts w:cs="Calibri"/>
          <w:color w:val="000000"/>
          <w:sz w:val="22"/>
        </w:rPr>
        <w:t xml:space="preserve">The f test value is 0.22657, </w:t>
      </w:r>
      <w:commentRangeEnd w:id="3"/>
      <w:r w:rsidR="00DE6BA2">
        <w:rPr>
          <w:rStyle w:val="CommentReference"/>
        </w:rPr>
        <w:commentReference w:id="3"/>
      </w:r>
      <w:r>
        <w:rPr>
          <w:rFonts w:cs="Calibri"/>
          <w:color w:val="000000"/>
          <w:sz w:val="22"/>
        </w:rPr>
        <w:t xml:space="preserve">and since this value is more than 0.05, the variance is equal. The t test value </w:t>
      </w:r>
      <w:commentRangeStart w:id="4"/>
      <w:r>
        <w:rPr>
          <w:rFonts w:cs="Calibri"/>
          <w:color w:val="000000"/>
          <w:sz w:val="22"/>
        </w:rPr>
        <w:t xml:space="preserve">is 0.425476 </w:t>
      </w:r>
      <w:commentRangeEnd w:id="4"/>
      <w:r w:rsidR="00DE6BA2">
        <w:rPr>
          <w:rStyle w:val="CommentReference"/>
        </w:rPr>
        <w:commentReference w:id="4"/>
      </w:r>
      <w:r>
        <w:rPr>
          <w:rFonts w:cs="Calibri"/>
          <w:color w:val="000000"/>
          <w:sz w:val="22"/>
        </w:rPr>
        <w:t>and since the value is more than 0.05, there is no statistically significant difference between the two samples.</w:t>
      </w:r>
      <w:r>
        <w:rPr>
          <w:rFonts w:ascii="Calibri" w:hAnsi="Calibri" w:cs="Calibri"/>
          <w:color w:val="000000"/>
          <w:sz w:val="22"/>
        </w:rPr>
        <w:t xml:space="preserve"> </w:t>
      </w:r>
      <w:r>
        <w:rPr>
          <w:rFonts w:cs="Calibri"/>
          <w:color w:val="000000"/>
          <w:sz w:val="22"/>
        </w:rPr>
        <w:t>We can conclude that high plasma glucose has no effect on Akt activity, which is what we expect since insulin stimulates the phosphorylation of Akt and the clamps used both keep insulin at the same (low) level.</w:t>
      </w:r>
    </w:p>
    <w:p w14:paraId="25533FAE" w14:textId="77777777" w:rsidR="004B2B0A" w:rsidRPr="004B2B0A" w:rsidRDefault="004B2B0A" w:rsidP="004B2B0A">
      <w:pPr>
        <w:pStyle w:val="BodyText"/>
        <w:spacing w:after="0"/>
        <w:jc w:val="both"/>
        <w:rPr>
          <w:b/>
          <w:bCs/>
          <w:sz w:val="22"/>
        </w:rPr>
      </w:pPr>
    </w:p>
    <w:p w14:paraId="05BEB6A7" w14:textId="77777777" w:rsidR="004B2B0A" w:rsidRDefault="004B2B0A">
      <w:pPr>
        <w:rPr>
          <w:b/>
          <w:bCs/>
        </w:rPr>
      </w:pPr>
    </w:p>
    <w:p w14:paraId="0071E03D" w14:textId="77777777" w:rsidR="004B2B0A" w:rsidRDefault="004B2B0A">
      <w:pPr>
        <w:rPr>
          <w:b/>
          <w:bCs/>
        </w:rPr>
      </w:pPr>
      <w:r>
        <w:rPr>
          <w:b/>
          <w:bCs/>
          <w:noProof/>
        </w:rPr>
        <w:drawing>
          <wp:anchor distT="0" distB="0" distL="114300" distR="114300" simplePos="0" relativeHeight="251658240" behindDoc="1" locked="0" layoutInCell="1" allowOverlap="1" wp14:anchorId="0007B00A" wp14:editId="41F92B0D">
            <wp:simplePos x="0" y="0"/>
            <wp:positionH relativeFrom="column">
              <wp:posOffset>1123950</wp:posOffset>
            </wp:positionH>
            <wp:positionV relativeFrom="paragraph">
              <wp:posOffset>13970</wp:posOffset>
            </wp:positionV>
            <wp:extent cx="3486150" cy="2828925"/>
            <wp:effectExtent l="0" t="0" r="0" b="9525"/>
            <wp:wrapTight wrapText="bothSides">
              <wp:wrapPolygon edited="0">
                <wp:start x="0" y="0"/>
                <wp:lineTo x="0" y="21527"/>
                <wp:lineTo x="21482" y="21527"/>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18004" r="46227" b="41791"/>
                    <a:stretch>
                      <a:fillRect/>
                    </a:stretch>
                  </pic:blipFill>
                  <pic:spPr bwMode="auto">
                    <a:xfrm>
                      <a:off x="0" y="0"/>
                      <a:ext cx="3486150" cy="2828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44726" w14:textId="77777777" w:rsidR="004B2B0A" w:rsidRDefault="004B2B0A">
      <w:pPr>
        <w:rPr>
          <w:b/>
          <w:bCs/>
        </w:rPr>
      </w:pPr>
    </w:p>
    <w:p w14:paraId="3E1A3F1E" w14:textId="77777777" w:rsidR="004B2B0A" w:rsidRPr="004B2B0A" w:rsidRDefault="004B2B0A" w:rsidP="004B2B0A"/>
    <w:p w14:paraId="0FF43DBA" w14:textId="77777777" w:rsidR="004B2B0A" w:rsidRPr="004B2B0A" w:rsidRDefault="004B2B0A" w:rsidP="004B2B0A"/>
    <w:p w14:paraId="27F0BFDF" w14:textId="77777777" w:rsidR="004B2B0A" w:rsidRPr="004B2B0A" w:rsidRDefault="004B2B0A" w:rsidP="004B2B0A"/>
    <w:p w14:paraId="59FD836F" w14:textId="77777777" w:rsidR="004B2B0A" w:rsidRPr="004B2B0A" w:rsidRDefault="004B2B0A" w:rsidP="004B2B0A"/>
    <w:p w14:paraId="6DA826B8" w14:textId="77777777" w:rsidR="004B2B0A" w:rsidRPr="004B2B0A" w:rsidRDefault="004B2B0A" w:rsidP="004B2B0A"/>
    <w:p w14:paraId="66E2422C" w14:textId="77777777" w:rsidR="004B2B0A" w:rsidRPr="004B2B0A" w:rsidRDefault="004B2B0A" w:rsidP="004B2B0A"/>
    <w:p w14:paraId="11119064" w14:textId="77777777" w:rsidR="004B2B0A" w:rsidRPr="004B2B0A" w:rsidRDefault="004B2B0A" w:rsidP="004B2B0A"/>
    <w:p w14:paraId="69DD1036" w14:textId="77777777" w:rsidR="004B2B0A" w:rsidRPr="004B2B0A" w:rsidRDefault="004B2B0A" w:rsidP="004B2B0A"/>
    <w:p w14:paraId="60C3D72F" w14:textId="77777777" w:rsidR="004B2B0A" w:rsidRPr="004B2B0A" w:rsidRDefault="004B2B0A" w:rsidP="004B2B0A"/>
    <w:p w14:paraId="542311AC" w14:textId="77777777" w:rsidR="004B2B0A" w:rsidRPr="004B2B0A" w:rsidRDefault="004B2B0A" w:rsidP="004B2B0A"/>
    <w:p w14:paraId="6069C707" w14:textId="77777777" w:rsidR="004B2B0A" w:rsidRPr="004B2B0A" w:rsidRDefault="004B2B0A" w:rsidP="004B2B0A"/>
    <w:p w14:paraId="550545B0" w14:textId="77777777" w:rsidR="004B2B0A" w:rsidRPr="004B2B0A" w:rsidRDefault="004B2B0A" w:rsidP="004B2B0A"/>
    <w:p w14:paraId="464F4B3A" w14:textId="77777777" w:rsidR="004B2B0A" w:rsidRPr="004B2B0A" w:rsidRDefault="004B2B0A" w:rsidP="004B2B0A"/>
    <w:p w14:paraId="6B05C530" w14:textId="77777777" w:rsidR="004B2B0A" w:rsidRPr="004B2B0A" w:rsidRDefault="004B2B0A" w:rsidP="004B2B0A"/>
    <w:p w14:paraId="576AA976" w14:textId="77777777" w:rsidR="004B2B0A" w:rsidRPr="004B2B0A" w:rsidRDefault="004B2B0A" w:rsidP="004B2B0A"/>
    <w:p w14:paraId="31F40AC8" w14:textId="77777777" w:rsidR="004B2B0A" w:rsidRPr="004B2B0A" w:rsidRDefault="004B2B0A" w:rsidP="004B2B0A"/>
    <w:p w14:paraId="7A4E583E" w14:textId="77777777" w:rsidR="004B2B0A" w:rsidRPr="004B2B0A" w:rsidRDefault="004B2B0A" w:rsidP="004B2B0A"/>
    <w:p w14:paraId="2A9C4E91" w14:textId="77777777" w:rsidR="004B2B0A" w:rsidRPr="004B2B0A" w:rsidRDefault="004B2B0A" w:rsidP="004B2B0A"/>
    <w:p w14:paraId="497ED6E2" w14:textId="77777777" w:rsidR="004B2B0A" w:rsidRPr="004B2B0A" w:rsidRDefault="004B2B0A" w:rsidP="004B2B0A"/>
    <w:p w14:paraId="22067D83" w14:textId="77777777" w:rsidR="004B2B0A" w:rsidRPr="004B2B0A" w:rsidRDefault="004B2B0A" w:rsidP="004B2B0A">
      <w:pPr>
        <w:pStyle w:val="ListParagraph"/>
        <w:numPr>
          <w:ilvl w:val="0"/>
          <w:numId w:val="4"/>
        </w:numPr>
        <w:jc w:val="both"/>
        <w:rPr>
          <w:sz w:val="22"/>
          <w:u w:val="single"/>
        </w:rPr>
      </w:pPr>
      <w:r w:rsidRPr="004B2B0A">
        <w:rPr>
          <w:sz w:val="22"/>
          <w:u w:val="single"/>
        </w:rPr>
        <w:t xml:space="preserve">The objective of the experiment is to examine the effects of glucose on gene expression </w:t>
      </w:r>
      <w:r w:rsidRPr="004B2B0A">
        <w:rPr>
          <w:i/>
          <w:sz w:val="22"/>
          <w:u w:val="single"/>
        </w:rPr>
        <w:t>in vivo</w:t>
      </w:r>
      <w:r w:rsidRPr="004B2B0A">
        <w:rPr>
          <w:sz w:val="22"/>
          <w:u w:val="single"/>
        </w:rPr>
        <w:t>.  What is your interpretation of the data obtained from the western blot? (</w:t>
      </w:r>
      <w:r w:rsidRPr="004B2B0A">
        <w:rPr>
          <w:b/>
          <w:sz w:val="22"/>
          <w:u w:val="single"/>
        </w:rPr>
        <w:t>10</w:t>
      </w:r>
      <w:r w:rsidRPr="004B2B0A">
        <w:rPr>
          <w:sz w:val="22"/>
          <w:u w:val="single"/>
        </w:rPr>
        <w:t>)</w:t>
      </w:r>
    </w:p>
    <w:p w14:paraId="6E09C329" w14:textId="77777777" w:rsidR="004B2B0A" w:rsidRPr="00D77970" w:rsidRDefault="004B2B0A" w:rsidP="004B2B0A">
      <w:pPr>
        <w:ind w:left="720"/>
        <w:jc w:val="both"/>
        <w:rPr>
          <w:sz w:val="22"/>
          <w:u w:val="single"/>
        </w:rPr>
      </w:pPr>
      <w:r w:rsidRPr="00D77970">
        <w:rPr>
          <w:sz w:val="22"/>
          <w:u w:val="single"/>
        </w:rPr>
        <w:t xml:space="preserve">-  </w:t>
      </w:r>
      <w:r w:rsidRPr="00D77970">
        <w:rPr>
          <w:i/>
          <w:sz w:val="22"/>
          <w:u w:val="single"/>
        </w:rPr>
        <w:t>Your answer should consider why the assessment of the phosphorylation of AKT is being used a control in this experiment? What would expect to happen in this experiment?  What is the hypothesis for the effects on AKT phosphorylation?</w:t>
      </w:r>
    </w:p>
    <w:p w14:paraId="0790DB0F" w14:textId="77777777" w:rsidR="004B2B0A" w:rsidRDefault="004B2B0A" w:rsidP="004B2B0A"/>
    <w:p w14:paraId="5B3075EF" w14:textId="77777777" w:rsidR="004B2B0A" w:rsidRDefault="004B2B0A" w:rsidP="004B2B0A"/>
    <w:p w14:paraId="6D294776" w14:textId="44684794" w:rsidR="004B2B0A" w:rsidRPr="004B2B0A" w:rsidRDefault="004B2B0A" w:rsidP="004B2B0A">
      <w:pPr>
        <w:jc w:val="both"/>
        <w:rPr>
          <w:iCs/>
          <w:sz w:val="22"/>
        </w:rPr>
      </w:pPr>
      <w:r>
        <w:rPr>
          <w:iCs/>
          <w:sz w:val="22"/>
        </w:rPr>
        <w:t xml:space="preserve">Akt is part of the insulin </w:t>
      </w:r>
      <w:r w:rsidR="00E128F3">
        <w:rPr>
          <w:iCs/>
          <w:sz w:val="22"/>
        </w:rPr>
        <w:t>signalling</w:t>
      </w:r>
      <w:r>
        <w:rPr>
          <w:iCs/>
          <w:sz w:val="22"/>
        </w:rPr>
        <w:t xml:space="preserve"> pathway. As a kinase it is activated by phosphorylation, so the phosphorylation of Akt is relative to the total AKT. A is a blot of A</w:t>
      </w:r>
      <w:r w:rsidR="00E128F3">
        <w:rPr>
          <w:iCs/>
          <w:sz w:val="22"/>
        </w:rPr>
        <w:t>kt</w:t>
      </w:r>
      <w:r>
        <w:rPr>
          <w:iCs/>
          <w:sz w:val="22"/>
        </w:rPr>
        <w:t xml:space="preserve"> and B is a plot of the phosphorylated – Akt. The protein is run across the gel and the antibody will be specific to Akt and phosphorylated-Akt. </w:t>
      </w:r>
      <w:r w:rsidRPr="004B2B0A">
        <w:rPr>
          <w:iCs/>
          <w:sz w:val="22"/>
        </w:rPr>
        <w:t>A secondary advantage of this western blot is that it acts as further determination that the Akt is present since we know the size of A</w:t>
      </w:r>
      <w:r w:rsidR="00E128F3">
        <w:rPr>
          <w:iCs/>
          <w:sz w:val="22"/>
        </w:rPr>
        <w:t>kt</w:t>
      </w:r>
      <w:r>
        <w:rPr>
          <w:iCs/>
          <w:sz w:val="22"/>
        </w:rPr>
        <w:t xml:space="preserve"> already. </w:t>
      </w:r>
      <w:r w:rsidRPr="004B2B0A">
        <w:rPr>
          <w:iCs/>
          <w:sz w:val="22"/>
        </w:rPr>
        <w:t xml:space="preserve">Stimulation of the insulin </w:t>
      </w:r>
      <w:r w:rsidR="0067582A" w:rsidRPr="004B2B0A">
        <w:rPr>
          <w:iCs/>
          <w:sz w:val="22"/>
        </w:rPr>
        <w:t>signalling</w:t>
      </w:r>
      <w:r w:rsidRPr="004B2B0A">
        <w:rPr>
          <w:iCs/>
          <w:sz w:val="22"/>
        </w:rPr>
        <w:t xml:space="preserve"> pathway causes the phosphorylation of Akt, but the clamps should be keeping insulin at the same (low) level. We should expect that Akt will not be affected by changes in the glucose level. So this experiment acts as a control to see that the clamps work</w:t>
      </w:r>
      <w:r>
        <w:rPr>
          <w:iCs/>
          <w:sz w:val="22"/>
        </w:rPr>
        <w:t xml:space="preserve">. </w:t>
      </w:r>
      <w:r w:rsidRPr="004B2B0A">
        <w:rPr>
          <w:iCs/>
          <w:sz w:val="22"/>
        </w:rPr>
        <w:t xml:space="preserve">From 2a, we have concluded that there is no significant difference between the Akt in both clamps, so the intensity of the bands </w:t>
      </w:r>
      <w:proofErr w:type="gramStart"/>
      <w:r w:rsidRPr="004B2B0A">
        <w:rPr>
          <w:iCs/>
          <w:sz w:val="22"/>
        </w:rPr>
        <w:t>are</w:t>
      </w:r>
      <w:proofErr w:type="gramEnd"/>
      <w:r w:rsidRPr="004B2B0A">
        <w:rPr>
          <w:iCs/>
          <w:sz w:val="22"/>
        </w:rPr>
        <w:t xml:space="preserve"> the same in the western blot, so glucose has no effect on Akt </w:t>
      </w:r>
      <w:commentRangeStart w:id="5"/>
      <w:r w:rsidRPr="004B2B0A">
        <w:rPr>
          <w:iCs/>
          <w:sz w:val="22"/>
        </w:rPr>
        <w:t>activity</w:t>
      </w:r>
      <w:commentRangeEnd w:id="5"/>
      <w:r w:rsidR="00DE6BA2">
        <w:rPr>
          <w:rStyle w:val="CommentReference"/>
        </w:rPr>
        <w:commentReference w:id="5"/>
      </w:r>
      <w:r w:rsidRPr="004B2B0A">
        <w:rPr>
          <w:iCs/>
          <w:sz w:val="22"/>
        </w:rPr>
        <w:t>.</w:t>
      </w:r>
    </w:p>
    <w:p w14:paraId="63A75A73" w14:textId="77777777" w:rsidR="004B2B0A" w:rsidRDefault="004B2B0A" w:rsidP="004B2B0A"/>
    <w:p w14:paraId="2645CCDD" w14:textId="77777777" w:rsidR="004B2B0A" w:rsidRDefault="004B2B0A" w:rsidP="004B2B0A"/>
    <w:p w14:paraId="5ED10104" w14:textId="77777777" w:rsidR="004B2B0A" w:rsidRDefault="004B2B0A" w:rsidP="004B2B0A"/>
    <w:p w14:paraId="1320E247" w14:textId="77777777" w:rsidR="00E128F3" w:rsidRDefault="00E128F3" w:rsidP="004B2B0A"/>
    <w:p w14:paraId="6F957FE1" w14:textId="77777777" w:rsidR="00E128F3" w:rsidRDefault="00E128F3" w:rsidP="004B2B0A"/>
    <w:p w14:paraId="5557BC85" w14:textId="77777777" w:rsidR="00E128F3" w:rsidRDefault="00E128F3" w:rsidP="004B2B0A"/>
    <w:p w14:paraId="21E815CE" w14:textId="77777777" w:rsidR="00E128F3" w:rsidRDefault="00E128F3" w:rsidP="004B2B0A"/>
    <w:p w14:paraId="5F99515B" w14:textId="77777777" w:rsidR="00E128F3" w:rsidRDefault="00E128F3" w:rsidP="004B2B0A"/>
    <w:p w14:paraId="17D301E1" w14:textId="77777777" w:rsidR="004B2B0A" w:rsidRDefault="004B2B0A" w:rsidP="004B2B0A"/>
    <w:p w14:paraId="14FBC4D8" w14:textId="77777777" w:rsidR="004B2B0A" w:rsidRDefault="004B2B0A" w:rsidP="004B2B0A"/>
    <w:p w14:paraId="19BB5D7A" w14:textId="77777777" w:rsidR="004B2B0A" w:rsidRDefault="004B2B0A" w:rsidP="004B2B0A"/>
    <w:p w14:paraId="43FDBDFA" w14:textId="77777777" w:rsidR="004B2B0A" w:rsidRPr="004B2B0A" w:rsidRDefault="004B2B0A" w:rsidP="004B2B0A">
      <w:pPr>
        <w:pStyle w:val="ListParagraph"/>
        <w:numPr>
          <w:ilvl w:val="0"/>
          <w:numId w:val="1"/>
        </w:numPr>
        <w:rPr>
          <w:b/>
          <w:sz w:val="22"/>
        </w:rPr>
      </w:pPr>
      <w:r w:rsidRPr="004B2B0A">
        <w:rPr>
          <w:b/>
          <w:sz w:val="22"/>
        </w:rPr>
        <w:lastRenderedPageBreak/>
        <w:t>Retrieving a sequence from the database using an accession number.</w:t>
      </w:r>
    </w:p>
    <w:p w14:paraId="786E038C" w14:textId="77777777" w:rsidR="004B2B0A" w:rsidRDefault="004B2B0A" w:rsidP="004B2B0A">
      <w:pPr>
        <w:pStyle w:val="ListParagraph"/>
      </w:pPr>
    </w:p>
    <w:p w14:paraId="2F8B08FF" w14:textId="77777777" w:rsidR="004B2B0A" w:rsidRDefault="004B2B0A" w:rsidP="004B2B0A">
      <w:pPr>
        <w:numPr>
          <w:ilvl w:val="0"/>
          <w:numId w:val="9"/>
        </w:numPr>
        <w:jc w:val="both"/>
        <w:rPr>
          <w:sz w:val="22"/>
          <w:u w:val="single"/>
        </w:rPr>
      </w:pPr>
      <w:r w:rsidRPr="00D77970">
        <w:rPr>
          <w:sz w:val="22"/>
          <w:u w:val="single"/>
        </w:rPr>
        <w:t>Define what an accession number is? (</w:t>
      </w:r>
      <w:r w:rsidRPr="00D77970">
        <w:rPr>
          <w:b/>
          <w:sz w:val="22"/>
          <w:u w:val="single"/>
        </w:rPr>
        <w:t>1</w:t>
      </w:r>
      <w:r w:rsidRPr="00D77970">
        <w:rPr>
          <w:sz w:val="22"/>
          <w:u w:val="single"/>
        </w:rPr>
        <w:t>)</w:t>
      </w:r>
    </w:p>
    <w:p w14:paraId="03E4F149" w14:textId="77777777" w:rsidR="004B2B0A" w:rsidRDefault="004B2B0A" w:rsidP="004B2B0A">
      <w:pPr>
        <w:ind w:left="720"/>
        <w:jc w:val="both"/>
        <w:rPr>
          <w:sz w:val="22"/>
          <w:u w:val="single"/>
        </w:rPr>
      </w:pPr>
    </w:p>
    <w:p w14:paraId="01093E69" w14:textId="77777777" w:rsidR="004B2B0A" w:rsidRPr="00F36104" w:rsidRDefault="004B2B0A" w:rsidP="004B2B0A">
      <w:pPr>
        <w:ind w:left="720"/>
        <w:jc w:val="both"/>
        <w:rPr>
          <w:sz w:val="22"/>
        </w:rPr>
      </w:pPr>
      <w:r w:rsidRPr="00061917">
        <w:rPr>
          <w:rFonts w:cs="Calibri"/>
          <w:sz w:val="22"/>
        </w:rPr>
        <w:t xml:space="preserve">Accession number is a unique number assigned to a biological polymer sequence such as DNA or protein, when it is submitted to sequence </w:t>
      </w:r>
      <w:commentRangeStart w:id="6"/>
      <w:r w:rsidRPr="00061917">
        <w:rPr>
          <w:rFonts w:cs="Calibri"/>
          <w:sz w:val="22"/>
        </w:rPr>
        <w:t>databases</w:t>
      </w:r>
      <w:commentRangeEnd w:id="6"/>
      <w:r w:rsidR="00DE6BA2">
        <w:rPr>
          <w:rStyle w:val="CommentReference"/>
        </w:rPr>
        <w:commentReference w:id="6"/>
      </w:r>
      <w:r w:rsidRPr="00061917">
        <w:rPr>
          <w:rFonts w:cs="Calibri"/>
          <w:sz w:val="22"/>
        </w:rPr>
        <w:t xml:space="preserve">. </w:t>
      </w:r>
    </w:p>
    <w:p w14:paraId="5AAC0128" w14:textId="77777777" w:rsidR="004B2B0A" w:rsidRDefault="004B2B0A" w:rsidP="004B2B0A">
      <w:pPr>
        <w:ind w:left="720"/>
        <w:jc w:val="both"/>
        <w:rPr>
          <w:sz w:val="22"/>
          <w:u w:val="single"/>
        </w:rPr>
      </w:pPr>
    </w:p>
    <w:p w14:paraId="13B55286" w14:textId="77777777" w:rsidR="004B2B0A" w:rsidRDefault="004B2B0A" w:rsidP="004B2B0A">
      <w:pPr>
        <w:ind w:left="720"/>
        <w:jc w:val="both"/>
        <w:rPr>
          <w:sz w:val="22"/>
          <w:u w:val="single"/>
        </w:rPr>
      </w:pPr>
    </w:p>
    <w:p w14:paraId="2E2B8857" w14:textId="77777777" w:rsidR="004B2B0A" w:rsidRDefault="004B2B0A" w:rsidP="004B2B0A">
      <w:pPr>
        <w:numPr>
          <w:ilvl w:val="0"/>
          <w:numId w:val="9"/>
        </w:numPr>
        <w:jc w:val="both"/>
        <w:rPr>
          <w:sz w:val="22"/>
          <w:u w:val="single"/>
        </w:rPr>
      </w:pPr>
      <w:r w:rsidRPr="00D77970">
        <w:rPr>
          <w:sz w:val="22"/>
          <w:u w:val="single"/>
        </w:rPr>
        <w:t>Define what a cDNA is? (</w:t>
      </w:r>
      <w:r w:rsidRPr="00D77970">
        <w:rPr>
          <w:b/>
          <w:sz w:val="22"/>
          <w:u w:val="single"/>
        </w:rPr>
        <w:t>1</w:t>
      </w:r>
      <w:r w:rsidRPr="00D77970">
        <w:rPr>
          <w:sz w:val="22"/>
          <w:u w:val="single"/>
        </w:rPr>
        <w:t xml:space="preserve">) </w:t>
      </w:r>
    </w:p>
    <w:p w14:paraId="571A4B25" w14:textId="77777777" w:rsidR="004B2B0A" w:rsidRDefault="004B2B0A" w:rsidP="004B2B0A">
      <w:pPr>
        <w:ind w:left="720"/>
        <w:jc w:val="both"/>
        <w:rPr>
          <w:sz w:val="22"/>
          <w:u w:val="single"/>
        </w:rPr>
      </w:pPr>
    </w:p>
    <w:p w14:paraId="26C1A69B" w14:textId="568B4676" w:rsidR="004B2B0A" w:rsidRDefault="004B2B0A" w:rsidP="004B2B0A">
      <w:pPr>
        <w:ind w:left="720"/>
        <w:jc w:val="both"/>
        <w:rPr>
          <w:sz w:val="22"/>
        </w:rPr>
      </w:pPr>
      <w:r w:rsidRPr="00120B07">
        <w:rPr>
          <w:sz w:val="22"/>
        </w:rPr>
        <w:t>cDNA stands for complementary DNA and</w:t>
      </w:r>
      <w:r>
        <w:rPr>
          <w:sz w:val="22"/>
        </w:rPr>
        <w:t xml:space="preserve"> it</w:t>
      </w:r>
      <w:r w:rsidRPr="00120B07">
        <w:rPr>
          <w:sz w:val="22"/>
        </w:rPr>
        <w:t xml:space="preserve"> is DNA produced from a single stranded RNA template like mRNA (messenger RNA) or microRNA, that has been </w:t>
      </w:r>
      <w:r w:rsidR="0067582A" w:rsidRPr="00120B07">
        <w:rPr>
          <w:sz w:val="22"/>
        </w:rPr>
        <w:t>catalysed</w:t>
      </w:r>
      <w:r w:rsidRPr="00120B07">
        <w:rPr>
          <w:sz w:val="22"/>
        </w:rPr>
        <w:t xml:space="preserve"> by the enzyme reverse transcriptase. The reaction is known as reverse </w:t>
      </w:r>
      <w:commentRangeStart w:id="7"/>
      <w:r w:rsidRPr="00120B07">
        <w:rPr>
          <w:sz w:val="22"/>
        </w:rPr>
        <w:t>transcription</w:t>
      </w:r>
      <w:commentRangeEnd w:id="7"/>
      <w:r w:rsidR="00DE6BA2">
        <w:rPr>
          <w:rStyle w:val="CommentReference"/>
        </w:rPr>
        <w:commentReference w:id="7"/>
      </w:r>
      <w:r w:rsidRPr="00120B07">
        <w:rPr>
          <w:sz w:val="22"/>
        </w:rPr>
        <w:t>.</w:t>
      </w:r>
    </w:p>
    <w:p w14:paraId="6E214BD1" w14:textId="77777777" w:rsidR="004B2B0A" w:rsidRDefault="004B2B0A" w:rsidP="004B2B0A">
      <w:pPr>
        <w:ind w:left="720"/>
        <w:jc w:val="both"/>
        <w:rPr>
          <w:sz w:val="22"/>
        </w:rPr>
      </w:pPr>
    </w:p>
    <w:p w14:paraId="0E668405" w14:textId="77777777" w:rsidR="004B2B0A" w:rsidRDefault="004B2B0A" w:rsidP="004B2B0A">
      <w:pPr>
        <w:ind w:left="720"/>
        <w:jc w:val="both"/>
        <w:rPr>
          <w:sz w:val="22"/>
        </w:rPr>
      </w:pPr>
    </w:p>
    <w:p w14:paraId="0DE3674C" w14:textId="77777777" w:rsidR="004B2B0A" w:rsidRDefault="004B2B0A" w:rsidP="004B2B0A">
      <w:pPr>
        <w:numPr>
          <w:ilvl w:val="0"/>
          <w:numId w:val="9"/>
        </w:numPr>
        <w:jc w:val="both"/>
        <w:rPr>
          <w:sz w:val="22"/>
        </w:rPr>
      </w:pPr>
      <w:r w:rsidRPr="00D77970">
        <w:rPr>
          <w:sz w:val="22"/>
          <w:u w:val="single"/>
        </w:rPr>
        <w:t>What is an EST, define the abbreviation and describe what they are? (</w:t>
      </w:r>
      <w:r w:rsidRPr="00D77970">
        <w:rPr>
          <w:b/>
          <w:sz w:val="22"/>
          <w:u w:val="single"/>
        </w:rPr>
        <w:t>2</w:t>
      </w:r>
      <w:r>
        <w:rPr>
          <w:sz w:val="22"/>
        </w:rPr>
        <w:t>)</w:t>
      </w:r>
    </w:p>
    <w:p w14:paraId="67FE79EA" w14:textId="77777777" w:rsidR="004B2B0A" w:rsidRDefault="004B2B0A" w:rsidP="004B2B0A">
      <w:pPr>
        <w:ind w:left="720"/>
        <w:jc w:val="both"/>
        <w:rPr>
          <w:sz w:val="22"/>
          <w:u w:val="single"/>
        </w:rPr>
      </w:pPr>
    </w:p>
    <w:p w14:paraId="289805C3" w14:textId="77777777" w:rsidR="004B2B0A" w:rsidRDefault="004B2B0A" w:rsidP="004B2B0A">
      <w:pPr>
        <w:ind w:left="720"/>
        <w:jc w:val="both"/>
        <w:rPr>
          <w:sz w:val="22"/>
        </w:rPr>
      </w:pPr>
      <w:r>
        <w:rPr>
          <w:sz w:val="22"/>
        </w:rPr>
        <w:t xml:space="preserve">EST stands for Expression Sequence Tag and they are short pieces of sequences that are used to identify their respective expressed </w:t>
      </w:r>
      <w:commentRangeStart w:id="8"/>
      <w:r>
        <w:rPr>
          <w:sz w:val="22"/>
        </w:rPr>
        <w:t>gene</w:t>
      </w:r>
      <w:commentRangeEnd w:id="8"/>
      <w:r w:rsidR="00DE6BA2">
        <w:rPr>
          <w:rStyle w:val="CommentReference"/>
        </w:rPr>
        <w:commentReference w:id="8"/>
      </w:r>
      <w:r>
        <w:rPr>
          <w:sz w:val="22"/>
        </w:rPr>
        <w:t>.</w:t>
      </w:r>
    </w:p>
    <w:p w14:paraId="6B21D810" w14:textId="77777777" w:rsidR="004B2B0A" w:rsidRDefault="004B2B0A" w:rsidP="004B2B0A">
      <w:pPr>
        <w:ind w:left="720"/>
        <w:jc w:val="both"/>
        <w:rPr>
          <w:sz w:val="22"/>
        </w:rPr>
      </w:pPr>
    </w:p>
    <w:p w14:paraId="0C6ACFEF" w14:textId="77777777" w:rsidR="004B2B0A" w:rsidRDefault="004B2B0A" w:rsidP="004B2B0A">
      <w:pPr>
        <w:ind w:left="720"/>
        <w:jc w:val="both"/>
        <w:rPr>
          <w:sz w:val="22"/>
        </w:rPr>
      </w:pPr>
    </w:p>
    <w:p w14:paraId="78B7A983" w14:textId="77777777" w:rsidR="004B2B0A" w:rsidRDefault="004B2B0A" w:rsidP="004B2B0A">
      <w:pPr>
        <w:ind w:left="720"/>
        <w:jc w:val="both"/>
        <w:rPr>
          <w:sz w:val="22"/>
        </w:rPr>
      </w:pPr>
    </w:p>
    <w:p w14:paraId="38EEEE71" w14:textId="77777777" w:rsidR="004B2B0A" w:rsidRDefault="004B2B0A" w:rsidP="004B2B0A">
      <w:pPr>
        <w:ind w:left="720"/>
        <w:jc w:val="both"/>
        <w:rPr>
          <w:sz w:val="22"/>
        </w:rPr>
      </w:pPr>
    </w:p>
    <w:p w14:paraId="413E3599" w14:textId="77777777" w:rsidR="004B2B0A" w:rsidRDefault="004B2B0A" w:rsidP="004B2B0A">
      <w:pPr>
        <w:ind w:left="720"/>
        <w:jc w:val="both"/>
        <w:rPr>
          <w:sz w:val="22"/>
        </w:rPr>
      </w:pPr>
    </w:p>
    <w:p w14:paraId="0A9B128A" w14:textId="77777777" w:rsidR="004B2B0A" w:rsidRDefault="004B2B0A" w:rsidP="004B2B0A">
      <w:pPr>
        <w:ind w:left="720"/>
        <w:jc w:val="both"/>
        <w:rPr>
          <w:sz w:val="22"/>
        </w:rPr>
      </w:pPr>
    </w:p>
    <w:p w14:paraId="7A22F772" w14:textId="77777777" w:rsidR="004B2B0A" w:rsidRPr="004B2B0A" w:rsidRDefault="004B2B0A" w:rsidP="004B2B0A">
      <w:pPr>
        <w:pStyle w:val="ListParagraph"/>
        <w:numPr>
          <w:ilvl w:val="0"/>
          <w:numId w:val="1"/>
        </w:numPr>
        <w:jc w:val="both"/>
        <w:rPr>
          <w:b/>
          <w:sz w:val="22"/>
        </w:rPr>
      </w:pPr>
      <w:r w:rsidRPr="004B2B0A">
        <w:rPr>
          <w:b/>
          <w:sz w:val="22"/>
        </w:rPr>
        <w:t>Determining what the EST cDNA encodes for.</w:t>
      </w:r>
    </w:p>
    <w:p w14:paraId="2A7BBCE9" w14:textId="77777777" w:rsidR="004B2B0A" w:rsidRDefault="004B2B0A" w:rsidP="004B2B0A">
      <w:pPr>
        <w:pStyle w:val="ListParagraph"/>
        <w:jc w:val="both"/>
        <w:rPr>
          <w:sz w:val="22"/>
        </w:rPr>
      </w:pPr>
    </w:p>
    <w:p w14:paraId="680B1115" w14:textId="77777777" w:rsidR="004B2B0A" w:rsidRDefault="004B2B0A" w:rsidP="004B2B0A">
      <w:pPr>
        <w:ind w:left="284" w:hanging="284"/>
        <w:jc w:val="both"/>
        <w:rPr>
          <w:sz w:val="22"/>
        </w:rPr>
      </w:pPr>
      <w:r>
        <w:rPr>
          <w:sz w:val="22"/>
        </w:rPr>
        <w:t xml:space="preserve">a. </w:t>
      </w:r>
      <w:r w:rsidRPr="00C82E35">
        <w:rPr>
          <w:sz w:val="22"/>
          <w:u w:val="single"/>
        </w:rPr>
        <w:t xml:space="preserve">The accession number for a sequence shown below should be within the list of sequences which have an E value = 0.  What is the length of the sequence and what is its </w:t>
      </w:r>
      <w:r w:rsidRPr="00C82E35">
        <w:rPr>
          <w:rFonts w:ascii="Courier New" w:hAnsi="Courier New"/>
          <w:sz w:val="22"/>
          <w:u w:val="single"/>
        </w:rPr>
        <w:t>DEFINITION</w:t>
      </w:r>
      <w:r w:rsidRPr="00C82E35">
        <w:rPr>
          <w:sz w:val="22"/>
          <w:u w:val="single"/>
        </w:rPr>
        <w:t>? (</w:t>
      </w:r>
      <w:r w:rsidRPr="00C82E35">
        <w:rPr>
          <w:b/>
          <w:sz w:val="22"/>
          <w:u w:val="single"/>
        </w:rPr>
        <w:t>2</w:t>
      </w:r>
      <w:r w:rsidRPr="00C82E35">
        <w:rPr>
          <w:sz w:val="22"/>
          <w:u w:val="single"/>
        </w:rPr>
        <w:t>)</w:t>
      </w:r>
    </w:p>
    <w:p w14:paraId="0B9B35B0" w14:textId="77777777" w:rsidR="004B2B0A" w:rsidRDefault="004B2B0A" w:rsidP="004B2B0A">
      <w:pPr>
        <w:ind w:left="284" w:hanging="284"/>
        <w:jc w:val="both"/>
        <w:rPr>
          <w:sz w:val="22"/>
        </w:rPr>
      </w:pPr>
    </w:p>
    <w:p w14:paraId="5C67595B" w14:textId="77777777" w:rsidR="004B2B0A" w:rsidRPr="00211A7F" w:rsidRDefault="004B2B0A" w:rsidP="004B2B0A">
      <w:pPr>
        <w:ind w:left="284" w:hanging="284"/>
        <w:jc w:val="both"/>
        <w:rPr>
          <w:sz w:val="22"/>
        </w:rPr>
      </w:pPr>
      <w:r>
        <w:rPr>
          <w:sz w:val="22"/>
        </w:rPr>
        <w:t xml:space="preserve">    The accession n</w:t>
      </w:r>
      <w:r w:rsidRPr="00EB66A0">
        <w:rPr>
          <w:sz w:val="22"/>
        </w:rPr>
        <w:t>umber is</w:t>
      </w:r>
      <w:r>
        <w:rPr>
          <w:sz w:val="22"/>
        </w:rPr>
        <w:t xml:space="preserve"> </w:t>
      </w:r>
      <w:r>
        <w:rPr>
          <w:sz w:val="22"/>
          <w:szCs w:val="23"/>
        </w:rPr>
        <w:t xml:space="preserve">NM_023085.3. The sequence has a length of 2197bp and its definition is Homo sapiens calpain 10 (CAPN10), transcript variant and </w:t>
      </w:r>
      <w:commentRangeStart w:id="9"/>
      <w:r>
        <w:rPr>
          <w:sz w:val="22"/>
          <w:szCs w:val="23"/>
        </w:rPr>
        <w:t>mRNA</w:t>
      </w:r>
      <w:commentRangeEnd w:id="9"/>
      <w:r w:rsidR="00DE6BA2">
        <w:rPr>
          <w:rStyle w:val="CommentReference"/>
        </w:rPr>
        <w:commentReference w:id="9"/>
      </w:r>
      <w:r>
        <w:rPr>
          <w:sz w:val="22"/>
          <w:szCs w:val="23"/>
        </w:rPr>
        <w:t>.</w:t>
      </w:r>
    </w:p>
    <w:p w14:paraId="03DBEFA6" w14:textId="77777777" w:rsidR="004B2B0A" w:rsidRDefault="004B2B0A" w:rsidP="004B2B0A">
      <w:pPr>
        <w:jc w:val="both"/>
        <w:rPr>
          <w:sz w:val="22"/>
        </w:rPr>
      </w:pPr>
    </w:p>
    <w:p w14:paraId="278562E3" w14:textId="77777777" w:rsidR="004B2B0A" w:rsidRDefault="004B2B0A" w:rsidP="004B2B0A">
      <w:pPr>
        <w:jc w:val="both"/>
        <w:rPr>
          <w:sz w:val="22"/>
        </w:rPr>
      </w:pPr>
    </w:p>
    <w:p w14:paraId="432F5F0E" w14:textId="77777777" w:rsidR="004B2B0A" w:rsidRDefault="004B2B0A" w:rsidP="004B2B0A">
      <w:pPr>
        <w:jc w:val="both"/>
        <w:rPr>
          <w:sz w:val="22"/>
        </w:rPr>
      </w:pPr>
    </w:p>
    <w:p w14:paraId="0B5E6598" w14:textId="77777777" w:rsidR="004B2B0A" w:rsidRPr="00C82E35" w:rsidRDefault="004B2B0A" w:rsidP="004B2B0A">
      <w:pPr>
        <w:numPr>
          <w:ilvl w:val="0"/>
          <w:numId w:val="12"/>
        </w:numPr>
        <w:tabs>
          <w:tab w:val="clear" w:pos="720"/>
          <w:tab w:val="num" w:pos="142"/>
        </w:tabs>
        <w:ind w:left="142" w:hanging="142"/>
        <w:jc w:val="both"/>
        <w:rPr>
          <w:sz w:val="22"/>
          <w:u w:val="single"/>
        </w:rPr>
      </w:pPr>
      <w:r w:rsidRPr="00C82E35">
        <w:rPr>
          <w:sz w:val="22"/>
          <w:u w:val="single"/>
        </w:rPr>
        <w:t>What is the name of the protein that the mRNA represented by the EST encodes for and what type of enzyme is this protein likely to be? (</w:t>
      </w:r>
      <w:r w:rsidRPr="00C82E35">
        <w:rPr>
          <w:b/>
          <w:sz w:val="22"/>
          <w:u w:val="single"/>
        </w:rPr>
        <w:t>2</w:t>
      </w:r>
      <w:r w:rsidRPr="00C82E35">
        <w:rPr>
          <w:sz w:val="22"/>
          <w:u w:val="single"/>
        </w:rPr>
        <w:t>)</w:t>
      </w:r>
    </w:p>
    <w:p w14:paraId="3F6C32F7" w14:textId="77777777" w:rsidR="004B2B0A" w:rsidRDefault="004B2B0A" w:rsidP="004B2B0A">
      <w:pPr>
        <w:ind w:left="142"/>
        <w:jc w:val="both"/>
        <w:rPr>
          <w:sz w:val="22"/>
        </w:rPr>
      </w:pPr>
    </w:p>
    <w:p w14:paraId="34EBF0CB" w14:textId="77777777" w:rsidR="004B2B0A" w:rsidRDefault="004B2B0A" w:rsidP="004B2B0A">
      <w:pPr>
        <w:ind w:left="142"/>
        <w:jc w:val="both"/>
        <w:rPr>
          <w:sz w:val="22"/>
        </w:rPr>
      </w:pPr>
      <w:r>
        <w:rPr>
          <w:sz w:val="22"/>
        </w:rPr>
        <w:t xml:space="preserve">The proteins translated by the mRNA are calpain-10 proteins and they are calcium dependent cysteine </w:t>
      </w:r>
      <w:commentRangeStart w:id="10"/>
      <w:r>
        <w:rPr>
          <w:sz w:val="22"/>
        </w:rPr>
        <w:t>proteases</w:t>
      </w:r>
      <w:commentRangeEnd w:id="10"/>
      <w:r w:rsidR="00DE6BA2">
        <w:rPr>
          <w:rStyle w:val="CommentReference"/>
        </w:rPr>
        <w:commentReference w:id="10"/>
      </w:r>
      <w:r>
        <w:rPr>
          <w:sz w:val="22"/>
        </w:rPr>
        <w:t>.</w:t>
      </w:r>
    </w:p>
    <w:p w14:paraId="5A816506" w14:textId="77777777" w:rsidR="004B2B0A" w:rsidRDefault="004B2B0A" w:rsidP="004B2B0A">
      <w:pPr>
        <w:jc w:val="both"/>
        <w:rPr>
          <w:sz w:val="22"/>
        </w:rPr>
      </w:pPr>
    </w:p>
    <w:p w14:paraId="310D89BF" w14:textId="77777777" w:rsidR="004B2B0A" w:rsidRDefault="004B2B0A" w:rsidP="004B2B0A">
      <w:pPr>
        <w:jc w:val="both"/>
        <w:rPr>
          <w:sz w:val="22"/>
        </w:rPr>
      </w:pPr>
    </w:p>
    <w:p w14:paraId="6F6A33CF" w14:textId="77777777" w:rsidR="004B2B0A" w:rsidRDefault="004B2B0A" w:rsidP="004B2B0A">
      <w:pPr>
        <w:jc w:val="both"/>
        <w:rPr>
          <w:sz w:val="22"/>
        </w:rPr>
      </w:pPr>
    </w:p>
    <w:p w14:paraId="58527AB8" w14:textId="77777777" w:rsidR="00E128F3" w:rsidRDefault="00E128F3" w:rsidP="004B2B0A">
      <w:pPr>
        <w:jc w:val="both"/>
        <w:rPr>
          <w:sz w:val="22"/>
        </w:rPr>
      </w:pPr>
    </w:p>
    <w:p w14:paraId="6F3ABBAF" w14:textId="77777777" w:rsidR="004B2B0A" w:rsidRPr="002D46A2" w:rsidRDefault="004B2B0A" w:rsidP="004B2B0A">
      <w:pPr>
        <w:jc w:val="both"/>
        <w:rPr>
          <w:color w:val="000000"/>
          <w:sz w:val="22"/>
        </w:rPr>
      </w:pPr>
    </w:p>
    <w:p w14:paraId="3B3F166B" w14:textId="77777777" w:rsidR="004B2B0A" w:rsidRPr="002D46A2" w:rsidRDefault="004B2B0A" w:rsidP="004B2B0A">
      <w:pPr>
        <w:jc w:val="both"/>
        <w:rPr>
          <w:color w:val="000000"/>
          <w:sz w:val="22"/>
        </w:rPr>
      </w:pPr>
    </w:p>
    <w:p w14:paraId="7E4BEBCC" w14:textId="77777777" w:rsidR="004B2B0A" w:rsidRPr="005B19F6" w:rsidRDefault="004B2B0A" w:rsidP="004B2B0A">
      <w:pPr>
        <w:jc w:val="both"/>
        <w:rPr>
          <w:b/>
          <w:sz w:val="22"/>
        </w:rPr>
      </w:pPr>
      <w:r>
        <w:rPr>
          <w:b/>
          <w:sz w:val="22"/>
        </w:rPr>
        <w:lastRenderedPageBreak/>
        <w:t>5</w:t>
      </w:r>
      <w:r w:rsidRPr="005B19F6">
        <w:rPr>
          <w:b/>
          <w:sz w:val="22"/>
        </w:rPr>
        <w:t xml:space="preserve">. </w:t>
      </w:r>
      <w:r>
        <w:rPr>
          <w:b/>
          <w:sz w:val="22"/>
        </w:rPr>
        <w:t>D</w:t>
      </w:r>
      <w:r w:rsidRPr="005B19F6">
        <w:rPr>
          <w:b/>
          <w:sz w:val="22"/>
        </w:rPr>
        <w:t>etermine which tissues this gene product is likely to be expressed</w:t>
      </w:r>
      <w:r>
        <w:rPr>
          <w:b/>
          <w:sz w:val="22"/>
        </w:rPr>
        <w:t xml:space="preserve"> in and the number of isoforms</w:t>
      </w:r>
      <w:r w:rsidRPr="005B19F6">
        <w:rPr>
          <w:b/>
          <w:sz w:val="22"/>
        </w:rPr>
        <w:t>.</w:t>
      </w:r>
    </w:p>
    <w:p w14:paraId="41A1E4A6" w14:textId="77777777" w:rsidR="004B2B0A" w:rsidRPr="002D46A2" w:rsidRDefault="004B2B0A" w:rsidP="004B2B0A">
      <w:pPr>
        <w:jc w:val="both"/>
        <w:rPr>
          <w:color w:val="000000"/>
          <w:sz w:val="22"/>
        </w:rPr>
      </w:pPr>
    </w:p>
    <w:p w14:paraId="7ACD91BD" w14:textId="77777777" w:rsidR="004B2B0A" w:rsidRPr="00C82E35" w:rsidRDefault="004B2B0A" w:rsidP="004B2B0A">
      <w:pPr>
        <w:numPr>
          <w:ilvl w:val="0"/>
          <w:numId w:val="11"/>
        </w:numPr>
        <w:jc w:val="both"/>
        <w:rPr>
          <w:color w:val="000000"/>
          <w:sz w:val="22"/>
          <w:u w:val="single"/>
        </w:rPr>
      </w:pPr>
      <w:r w:rsidRPr="00C82E35">
        <w:rPr>
          <w:color w:val="000000"/>
          <w:sz w:val="22"/>
          <w:u w:val="single"/>
        </w:rPr>
        <w:t xml:space="preserve">From your examination of the </w:t>
      </w:r>
      <w:proofErr w:type="spellStart"/>
      <w:r w:rsidRPr="00C82E35">
        <w:rPr>
          <w:color w:val="000000"/>
          <w:sz w:val="22"/>
          <w:u w:val="single"/>
        </w:rPr>
        <w:t>UniGene</w:t>
      </w:r>
      <w:proofErr w:type="spellEnd"/>
      <w:r w:rsidRPr="00C82E35">
        <w:rPr>
          <w:color w:val="000000"/>
          <w:sz w:val="22"/>
          <w:u w:val="single"/>
        </w:rPr>
        <w:t xml:space="preserve"> “Expression Profile”, what is the level of expression of mRNA of interest in muscle and pancreas and of all the tissues listed which has the highest expression, indicate your value as Transcripts per million (TPM). (</w:t>
      </w:r>
      <w:r w:rsidRPr="00C82E35">
        <w:rPr>
          <w:b/>
          <w:color w:val="000000"/>
          <w:sz w:val="22"/>
          <w:u w:val="single"/>
        </w:rPr>
        <w:t>3</w:t>
      </w:r>
      <w:r w:rsidRPr="00C82E35">
        <w:rPr>
          <w:color w:val="000000"/>
          <w:sz w:val="22"/>
          <w:u w:val="single"/>
        </w:rPr>
        <w:t>)</w:t>
      </w:r>
    </w:p>
    <w:p w14:paraId="3B5CECE8" w14:textId="77777777" w:rsidR="004B2B0A" w:rsidRDefault="004B2B0A" w:rsidP="004B2B0A">
      <w:pPr>
        <w:jc w:val="both"/>
        <w:rPr>
          <w:color w:val="000000"/>
          <w:sz w:val="22"/>
        </w:rPr>
      </w:pPr>
      <w:r w:rsidRPr="002D46A2">
        <w:rPr>
          <w:color w:val="000000"/>
          <w:sz w:val="22"/>
        </w:rPr>
        <w:t xml:space="preserve"> </w:t>
      </w:r>
    </w:p>
    <w:p w14:paraId="76F953D3" w14:textId="77777777" w:rsidR="004B2B0A" w:rsidRPr="002D46A2" w:rsidRDefault="004B2B0A" w:rsidP="004B2B0A">
      <w:pPr>
        <w:jc w:val="both"/>
        <w:rPr>
          <w:color w:val="000000"/>
          <w:sz w:val="22"/>
        </w:rPr>
      </w:pPr>
      <w:r>
        <w:rPr>
          <w:color w:val="000000"/>
          <w:sz w:val="22"/>
        </w:rPr>
        <w:t xml:space="preserve">Muscle = 37 TPM; Pancreas = 23 TPM. Out of all the tissues, lymph has the highest expression with a value of 203 </w:t>
      </w:r>
      <w:commentRangeStart w:id="11"/>
      <w:r>
        <w:rPr>
          <w:color w:val="000000"/>
          <w:sz w:val="22"/>
        </w:rPr>
        <w:t>TPM</w:t>
      </w:r>
      <w:commentRangeEnd w:id="11"/>
      <w:r w:rsidR="00DE6BA2">
        <w:rPr>
          <w:rStyle w:val="CommentReference"/>
        </w:rPr>
        <w:commentReference w:id="11"/>
      </w:r>
      <w:r>
        <w:rPr>
          <w:color w:val="000000"/>
          <w:sz w:val="22"/>
        </w:rPr>
        <w:t xml:space="preserve">. </w:t>
      </w:r>
    </w:p>
    <w:p w14:paraId="5611B3CC" w14:textId="77777777" w:rsidR="004B2B0A" w:rsidRPr="002D46A2" w:rsidRDefault="004B2B0A" w:rsidP="004B2B0A">
      <w:pPr>
        <w:jc w:val="both"/>
        <w:rPr>
          <w:color w:val="000000"/>
          <w:sz w:val="22"/>
        </w:rPr>
      </w:pPr>
    </w:p>
    <w:p w14:paraId="002B738D" w14:textId="77777777" w:rsidR="004B2B0A" w:rsidRPr="002D46A2" w:rsidRDefault="004B2B0A" w:rsidP="004B2B0A">
      <w:pPr>
        <w:jc w:val="both"/>
        <w:rPr>
          <w:color w:val="000000"/>
          <w:sz w:val="22"/>
        </w:rPr>
      </w:pPr>
    </w:p>
    <w:p w14:paraId="1DFCA4EB" w14:textId="77777777" w:rsidR="004B2B0A" w:rsidRPr="00C82E35" w:rsidRDefault="004B2B0A" w:rsidP="004B2B0A">
      <w:pPr>
        <w:numPr>
          <w:ilvl w:val="0"/>
          <w:numId w:val="11"/>
        </w:numPr>
        <w:jc w:val="both"/>
        <w:rPr>
          <w:color w:val="000000"/>
          <w:sz w:val="22"/>
          <w:u w:val="single"/>
        </w:rPr>
      </w:pPr>
      <w:r w:rsidRPr="00C82E35">
        <w:rPr>
          <w:color w:val="000000"/>
          <w:sz w:val="22"/>
          <w:u w:val="single"/>
        </w:rPr>
        <w:t>From your search of the protein database (UniProt), how many isoforms of this protein are there in humans and what is the mechanism by which they are believed to be generated?  How many amino acids are encoded by isoform A and isoform C and what is the predicted molecular mass of isoform D (unprocessed precursor)? (</w:t>
      </w:r>
      <w:r w:rsidRPr="00C82E35">
        <w:rPr>
          <w:b/>
          <w:color w:val="000000"/>
          <w:sz w:val="22"/>
          <w:u w:val="single"/>
        </w:rPr>
        <w:t>5</w:t>
      </w:r>
      <w:r w:rsidRPr="00C82E35">
        <w:rPr>
          <w:color w:val="000000"/>
          <w:sz w:val="22"/>
          <w:u w:val="single"/>
        </w:rPr>
        <w:t>)</w:t>
      </w:r>
    </w:p>
    <w:p w14:paraId="004F83CC" w14:textId="77777777" w:rsidR="004B2B0A" w:rsidRDefault="004B2B0A" w:rsidP="004B2B0A">
      <w:pPr>
        <w:ind w:left="360"/>
        <w:jc w:val="both"/>
        <w:rPr>
          <w:color w:val="000000"/>
          <w:sz w:val="22"/>
        </w:rPr>
      </w:pPr>
    </w:p>
    <w:p w14:paraId="057FE25C" w14:textId="77777777" w:rsidR="004B2B0A" w:rsidRDefault="004B2B0A" w:rsidP="004B2B0A">
      <w:pPr>
        <w:ind w:left="360"/>
        <w:jc w:val="both"/>
        <w:rPr>
          <w:color w:val="000000"/>
          <w:sz w:val="22"/>
        </w:rPr>
      </w:pPr>
    </w:p>
    <w:p w14:paraId="161B8E36" w14:textId="77777777" w:rsidR="004B2B0A" w:rsidRPr="002D46A2" w:rsidRDefault="004B2B0A" w:rsidP="004B2B0A">
      <w:pPr>
        <w:jc w:val="both"/>
        <w:rPr>
          <w:color w:val="000000"/>
          <w:sz w:val="22"/>
        </w:rPr>
      </w:pPr>
      <w:r>
        <w:rPr>
          <w:color w:val="000000"/>
          <w:sz w:val="22"/>
        </w:rPr>
        <w:t xml:space="preserve">There are 8 isoforms of the protein that are produced by alternative splicing. Isoform A is encoded by 672 amino acids and Isoform C is encoded by 517 amino acids. The predicted molecular mass of isoform D is 57816 </w:t>
      </w:r>
      <w:commentRangeStart w:id="12"/>
      <w:r>
        <w:rPr>
          <w:color w:val="000000"/>
          <w:sz w:val="22"/>
        </w:rPr>
        <w:t>Da</w:t>
      </w:r>
      <w:commentRangeEnd w:id="12"/>
      <w:r w:rsidR="00DE6BA2">
        <w:rPr>
          <w:rStyle w:val="CommentReference"/>
        </w:rPr>
        <w:commentReference w:id="12"/>
      </w:r>
      <w:r>
        <w:rPr>
          <w:color w:val="000000"/>
          <w:sz w:val="22"/>
        </w:rPr>
        <w:t>.</w:t>
      </w:r>
    </w:p>
    <w:p w14:paraId="3A2B649A" w14:textId="77777777" w:rsidR="004B2B0A" w:rsidRDefault="004B2B0A" w:rsidP="004B2B0A">
      <w:pPr>
        <w:jc w:val="both"/>
        <w:rPr>
          <w:color w:val="000000"/>
          <w:sz w:val="18"/>
        </w:rPr>
      </w:pPr>
    </w:p>
    <w:p w14:paraId="2DBF3755" w14:textId="77777777" w:rsidR="004B2B0A" w:rsidRPr="002D46A2" w:rsidRDefault="004B2B0A" w:rsidP="004B2B0A">
      <w:pPr>
        <w:jc w:val="both"/>
        <w:rPr>
          <w:color w:val="000000"/>
          <w:sz w:val="18"/>
        </w:rPr>
      </w:pPr>
    </w:p>
    <w:p w14:paraId="1BBA8FB3" w14:textId="77777777" w:rsidR="004B2B0A" w:rsidRDefault="004B2B0A" w:rsidP="004B2B0A">
      <w:pPr>
        <w:jc w:val="both"/>
        <w:rPr>
          <w:rFonts w:ascii="Helvetica" w:hAnsi="Helvetica"/>
          <w:sz w:val="32"/>
          <w:szCs w:val="32"/>
        </w:rPr>
      </w:pPr>
    </w:p>
    <w:p w14:paraId="5F277501" w14:textId="77777777" w:rsidR="004B2B0A" w:rsidRDefault="004B2B0A" w:rsidP="004B2B0A">
      <w:pPr>
        <w:jc w:val="both"/>
        <w:rPr>
          <w:b/>
          <w:sz w:val="22"/>
        </w:rPr>
      </w:pPr>
      <w:r>
        <w:rPr>
          <w:b/>
          <w:sz w:val="22"/>
        </w:rPr>
        <w:t>6. Multiple sequence alignment</w:t>
      </w:r>
    </w:p>
    <w:p w14:paraId="07C0A34C" w14:textId="77777777" w:rsidR="004B2B0A" w:rsidRDefault="004B2B0A" w:rsidP="004B2B0A">
      <w:pPr>
        <w:jc w:val="both"/>
        <w:rPr>
          <w:sz w:val="22"/>
        </w:rPr>
      </w:pPr>
    </w:p>
    <w:p w14:paraId="04455EB9" w14:textId="77777777" w:rsidR="004B2B0A" w:rsidRPr="00C82E35" w:rsidRDefault="004B2B0A" w:rsidP="004B2B0A">
      <w:pPr>
        <w:numPr>
          <w:ilvl w:val="0"/>
          <w:numId w:val="10"/>
        </w:numPr>
        <w:jc w:val="both"/>
        <w:rPr>
          <w:sz w:val="22"/>
          <w:u w:val="single"/>
        </w:rPr>
      </w:pPr>
      <w:r w:rsidRPr="00C82E35">
        <w:rPr>
          <w:sz w:val="22"/>
          <w:u w:val="single"/>
        </w:rPr>
        <w:t>What is the length of AF089088 and what is its definition (DE)? (</w:t>
      </w:r>
      <w:r w:rsidRPr="00C82E35">
        <w:rPr>
          <w:b/>
          <w:sz w:val="22"/>
          <w:u w:val="single"/>
        </w:rPr>
        <w:t>1</w:t>
      </w:r>
      <w:r w:rsidRPr="00C82E35">
        <w:rPr>
          <w:sz w:val="22"/>
          <w:u w:val="single"/>
        </w:rPr>
        <w:t>)</w:t>
      </w:r>
    </w:p>
    <w:p w14:paraId="744F96F3" w14:textId="77777777" w:rsidR="004B2B0A" w:rsidRDefault="004B2B0A" w:rsidP="004B2B0A">
      <w:pPr>
        <w:jc w:val="both"/>
        <w:rPr>
          <w:sz w:val="22"/>
        </w:rPr>
      </w:pPr>
    </w:p>
    <w:p w14:paraId="2C5EEDE0" w14:textId="77777777" w:rsidR="004B2B0A" w:rsidRPr="00A82F96" w:rsidRDefault="004B2B0A" w:rsidP="004B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2"/>
        </w:rPr>
      </w:pPr>
      <w:r w:rsidRPr="00A82F96">
        <w:rPr>
          <w:sz w:val="22"/>
        </w:rPr>
        <w:t>The length of AF089088 is 2620bp and</w:t>
      </w:r>
      <w:r>
        <w:rPr>
          <w:sz w:val="22"/>
        </w:rPr>
        <w:t xml:space="preserve"> its DE is</w:t>
      </w:r>
      <w:r w:rsidRPr="00A82F96">
        <w:rPr>
          <w:sz w:val="22"/>
        </w:rPr>
        <w:t xml:space="preserve"> </w:t>
      </w:r>
      <w:r w:rsidRPr="00A82F96">
        <w:rPr>
          <w:rFonts w:cs="Courier New"/>
          <w:color w:val="000000"/>
          <w:sz w:val="22"/>
        </w:rPr>
        <w:t xml:space="preserve">Homo sapiens calpain-like protease </w:t>
      </w:r>
      <w:proofErr w:type="spellStart"/>
      <w:r w:rsidRPr="00A82F96">
        <w:rPr>
          <w:rFonts w:cs="Courier New"/>
          <w:color w:val="000000"/>
          <w:sz w:val="22"/>
        </w:rPr>
        <w:t>CAPN10a</w:t>
      </w:r>
      <w:proofErr w:type="spellEnd"/>
      <w:r w:rsidRPr="00A82F96">
        <w:rPr>
          <w:rFonts w:cs="Courier New"/>
          <w:color w:val="000000"/>
          <w:sz w:val="22"/>
        </w:rPr>
        <w:t xml:space="preserve"> mRNA, complete </w:t>
      </w:r>
      <w:commentRangeStart w:id="13"/>
      <w:proofErr w:type="spellStart"/>
      <w:r w:rsidRPr="00A82F96">
        <w:rPr>
          <w:rFonts w:cs="Courier New"/>
          <w:color w:val="000000"/>
          <w:sz w:val="22"/>
        </w:rPr>
        <w:t>cds</w:t>
      </w:r>
      <w:commentRangeEnd w:id="13"/>
      <w:proofErr w:type="spellEnd"/>
      <w:r w:rsidR="00DE6BA2">
        <w:rPr>
          <w:rStyle w:val="CommentReference"/>
        </w:rPr>
        <w:commentReference w:id="13"/>
      </w:r>
      <w:r w:rsidRPr="00A82F96">
        <w:rPr>
          <w:rFonts w:cs="Courier New"/>
          <w:color w:val="000000"/>
          <w:sz w:val="22"/>
        </w:rPr>
        <w:t>.</w:t>
      </w:r>
    </w:p>
    <w:p w14:paraId="50D87F1E" w14:textId="77777777" w:rsidR="004B2B0A" w:rsidRPr="00A82F96" w:rsidRDefault="004B2B0A" w:rsidP="004B2B0A">
      <w:pPr>
        <w:jc w:val="both"/>
        <w:rPr>
          <w:sz w:val="22"/>
        </w:rPr>
      </w:pPr>
    </w:p>
    <w:p w14:paraId="1C918C73" w14:textId="77777777" w:rsidR="004B2B0A" w:rsidRDefault="004B2B0A" w:rsidP="004B2B0A">
      <w:pPr>
        <w:jc w:val="both"/>
        <w:rPr>
          <w:sz w:val="22"/>
        </w:rPr>
      </w:pPr>
    </w:p>
    <w:p w14:paraId="16C5D67F" w14:textId="77777777" w:rsidR="004B2B0A" w:rsidRDefault="004B2B0A" w:rsidP="004B2B0A">
      <w:pPr>
        <w:jc w:val="both"/>
        <w:rPr>
          <w:sz w:val="22"/>
        </w:rPr>
      </w:pPr>
    </w:p>
    <w:p w14:paraId="3EC27AE3" w14:textId="77777777" w:rsidR="004B2B0A" w:rsidRPr="00C82E35" w:rsidRDefault="004B2B0A" w:rsidP="004B2B0A">
      <w:pPr>
        <w:numPr>
          <w:ilvl w:val="0"/>
          <w:numId w:val="10"/>
        </w:numPr>
        <w:jc w:val="both"/>
        <w:rPr>
          <w:sz w:val="22"/>
          <w:u w:val="single"/>
        </w:rPr>
      </w:pPr>
      <w:r w:rsidRPr="00C82E35">
        <w:rPr>
          <w:sz w:val="22"/>
          <w:u w:val="single"/>
        </w:rPr>
        <w:t>What is the length of AF089091 and what is its definition (DE)? (</w:t>
      </w:r>
      <w:r w:rsidRPr="00C82E35">
        <w:rPr>
          <w:b/>
          <w:sz w:val="22"/>
          <w:u w:val="single"/>
        </w:rPr>
        <w:t>1</w:t>
      </w:r>
      <w:r w:rsidRPr="00C82E35">
        <w:rPr>
          <w:sz w:val="22"/>
          <w:u w:val="single"/>
        </w:rPr>
        <w:t>)</w:t>
      </w:r>
    </w:p>
    <w:p w14:paraId="45F12B82" w14:textId="77777777" w:rsidR="004B2B0A" w:rsidRDefault="004B2B0A" w:rsidP="004B2B0A">
      <w:pPr>
        <w:jc w:val="both"/>
        <w:rPr>
          <w:sz w:val="22"/>
        </w:rPr>
      </w:pPr>
    </w:p>
    <w:p w14:paraId="501EFA49" w14:textId="77777777" w:rsidR="004B2B0A" w:rsidRPr="00A82F96" w:rsidRDefault="004B2B0A" w:rsidP="004B2B0A">
      <w:pPr>
        <w:jc w:val="both"/>
        <w:rPr>
          <w:sz w:val="22"/>
        </w:rPr>
      </w:pPr>
      <w:r w:rsidRPr="00A82F96">
        <w:rPr>
          <w:sz w:val="22"/>
        </w:rPr>
        <w:t xml:space="preserve">The length of AF089091 is 2001bp and its DE is </w:t>
      </w:r>
      <w:r w:rsidRPr="00A82F96">
        <w:rPr>
          <w:rFonts w:cs="Courier New"/>
          <w:color w:val="000000"/>
          <w:sz w:val="22"/>
        </w:rPr>
        <w:t xml:space="preserve">Homo sapiens calpain-like protease </w:t>
      </w:r>
      <w:proofErr w:type="spellStart"/>
      <w:r w:rsidRPr="00A82F96">
        <w:rPr>
          <w:rFonts w:cs="Courier New"/>
          <w:color w:val="000000"/>
          <w:sz w:val="22"/>
        </w:rPr>
        <w:t>CAPN10c</w:t>
      </w:r>
      <w:proofErr w:type="spellEnd"/>
      <w:r w:rsidRPr="00A82F96">
        <w:rPr>
          <w:rFonts w:cs="Courier New"/>
          <w:color w:val="000000"/>
          <w:sz w:val="22"/>
        </w:rPr>
        <w:t xml:space="preserve"> mRNA, complete </w:t>
      </w:r>
      <w:commentRangeStart w:id="14"/>
      <w:proofErr w:type="spellStart"/>
      <w:r w:rsidRPr="00A82F96">
        <w:rPr>
          <w:rFonts w:cs="Courier New"/>
          <w:color w:val="000000"/>
          <w:sz w:val="22"/>
        </w:rPr>
        <w:t>cds</w:t>
      </w:r>
      <w:commentRangeEnd w:id="14"/>
      <w:proofErr w:type="spellEnd"/>
      <w:r w:rsidR="00DE6BA2">
        <w:rPr>
          <w:rStyle w:val="CommentReference"/>
        </w:rPr>
        <w:commentReference w:id="14"/>
      </w:r>
      <w:r w:rsidRPr="00A82F96">
        <w:rPr>
          <w:rFonts w:cs="Courier New"/>
          <w:color w:val="000000"/>
          <w:sz w:val="22"/>
        </w:rPr>
        <w:t>.</w:t>
      </w:r>
    </w:p>
    <w:p w14:paraId="4F74971D" w14:textId="77777777" w:rsidR="004B2B0A" w:rsidRDefault="004B2B0A" w:rsidP="004B2B0A">
      <w:pPr>
        <w:jc w:val="both"/>
        <w:rPr>
          <w:sz w:val="22"/>
        </w:rPr>
      </w:pPr>
    </w:p>
    <w:p w14:paraId="46D61025" w14:textId="77777777" w:rsidR="004B2B0A" w:rsidRDefault="004B2B0A" w:rsidP="004B2B0A">
      <w:pPr>
        <w:jc w:val="both"/>
        <w:rPr>
          <w:sz w:val="22"/>
        </w:rPr>
      </w:pPr>
    </w:p>
    <w:p w14:paraId="1D3648C4" w14:textId="77777777" w:rsidR="004B2B0A" w:rsidRDefault="004B2B0A" w:rsidP="004B2B0A">
      <w:pPr>
        <w:jc w:val="both"/>
        <w:rPr>
          <w:sz w:val="22"/>
        </w:rPr>
      </w:pPr>
    </w:p>
    <w:p w14:paraId="46923B34" w14:textId="77777777" w:rsidR="004B2B0A" w:rsidRPr="008776E0" w:rsidRDefault="004B2B0A" w:rsidP="004B2B0A">
      <w:pPr>
        <w:jc w:val="both"/>
        <w:rPr>
          <w:sz w:val="22"/>
        </w:rPr>
      </w:pPr>
    </w:p>
    <w:p w14:paraId="72F615FA" w14:textId="77777777" w:rsidR="004B2B0A" w:rsidRPr="008776E0" w:rsidRDefault="004B2B0A" w:rsidP="004B2B0A">
      <w:pPr>
        <w:numPr>
          <w:ilvl w:val="0"/>
          <w:numId w:val="10"/>
        </w:numPr>
        <w:jc w:val="both"/>
        <w:rPr>
          <w:sz w:val="22"/>
          <w:u w:val="single"/>
        </w:rPr>
      </w:pPr>
      <w:r w:rsidRPr="008776E0">
        <w:rPr>
          <w:sz w:val="22"/>
          <w:u w:val="single"/>
        </w:rPr>
        <w:t xml:space="preserve">How many nucleotides would have to be deleted from the </w:t>
      </w:r>
      <w:r w:rsidRPr="008776E0">
        <w:rPr>
          <w:b/>
          <w:sz w:val="22"/>
          <w:u w:val="single"/>
        </w:rPr>
        <w:t>middle</w:t>
      </w:r>
      <w:r w:rsidRPr="008776E0">
        <w:rPr>
          <w:sz w:val="22"/>
          <w:u w:val="single"/>
        </w:rPr>
        <w:t xml:space="preserve"> of AF089088 to give AF089091 and after what nucleotide number in AF089088 would this take place? (</w:t>
      </w:r>
      <w:r w:rsidRPr="008776E0">
        <w:rPr>
          <w:b/>
          <w:sz w:val="22"/>
          <w:u w:val="single"/>
        </w:rPr>
        <w:t>2</w:t>
      </w:r>
      <w:r w:rsidRPr="008776E0">
        <w:rPr>
          <w:sz w:val="22"/>
          <w:u w:val="single"/>
        </w:rPr>
        <w:t>)</w:t>
      </w:r>
    </w:p>
    <w:p w14:paraId="65B5FAB9" w14:textId="77777777" w:rsidR="004B2B0A" w:rsidRDefault="004B2B0A" w:rsidP="004B2B0A">
      <w:pPr>
        <w:jc w:val="both"/>
        <w:rPr>
          <w:sz w:val="22"/>
        </w:rPr>
      </w:pPr>
    </w:p>
    <w:p w14:paraId="1160826C" w14:textId="77777777" w:rsidR="004B2B0A" w:rsidRDefault="004B2B0A" w:rsidP="004B2B0A">
      <w:pPr>
        <w:jc w:val="both"/>
        <w:rPr>
          <w:sz w:val="22"/>
        </w:rPr>
      </w:pPr>
      <w:r>
        <w:rPr>
          <w:sz w:val="22"/>
        </w:rPr>
        <w:t xml:space="preserve">1920 – 1445 = 475 nucleotides would have to be deleted </w:t>
      </w:r>
    </w:p>
    <w:p w14:paraId="3E781C56" w14:textId="77777777" w:rsidR="004B2B0A" w:rsidRDefault="004B2B0A" w:rsidP="004B2B0A">
      <w:pPr>
        <w:jc w:val="both"/>
        <w:rPr>
          <w:sz w:val="22"/>
        </w:rPr>
      </w:pPr>
      <w:r>
        <w:rPr>
          <w:sz w:val="22"/>
        </w:rPr>
        <w:t xml:space="preserve">It would happened after nucleotide </w:t>
      </w:r>
      <w:commentRangeStart w:id="15"/>
      <w:r>
        <w:rPr>
          <w:sz w:val="22"/>
        </w:rPr>
        <w:t xml:space="preserve">number 1445 in AF089088. </w:t>
      </w:r>
      <w:commentRangeEnd w:id="15"/>
      <w:r w:rsidR="00DE6BA2">
        <w:rPr>
          <w:rStyle w:val="CommentReference"/>
        </w:rPr>
        <w:commentReference w:id="15"/>
      </w:r>
    </w:p>
    <w:p w14:paraId="20E3E470" w14:textId="77777777" w:rsidR="004B2B0A" w:rsidRDefault="004B2B0A" w:rsidP="004B2B0A">
      <w:pPr>
        <w:jc w:val="both"/>
        <w:rPr>
          <w:sz w:val="22"/>
        </w:rPr>
      </w:pPr>
    </w:p>
    <w:p w14:paraId="61BF6451" w14:textId="77777777" w:rsidR="004B2B0A" w:rsidRDefault="004B2B0A" w:rsidP="004B2B0A">
      <w:pPr>
        <w:jc w:val="both"/>
        <w:rPr>
          <w:sz w:val="22"/>
        </w:rPr>
      </w:pPr>
    </w:p>
    <w:p w14:paraId="06786A25" w14:textId="77777777" w:rsidR="004B2B0A" w:rsidRDefault="004B2B0A" w:rsidP="004B2B0A">
      <w:pPr>
        <w:jc w:val="both"/>
        <w:rPr>
          <w:sz w:val="22"/>
        </w:rPr>
      </w:pPr>
    </w:p>
    <w:p w14:paraId="548CC470" w14:textId="77777777" w:rsidR="004B2B0A" w:rsidRDefault="004B2B0A" w:rsidP="004B2B0A">
      <w:pPr>
        <w:jc w:val="both"/>
        <w:rPr>
          <w:sz w:val="22"/>
        </w:rPr>
      </w:pPr>
    </w:p>
    <w:p w14:paraId="3758E2F7" w14:textId="77777777" w:rsidR="004B2B0A" w:rsidRDefault="004B2B0A" w:rsidP="004B2B0A">
      <w:pPr>
        <w:jc w:val="both"/>
        <w:rPr>
          <w:sz w:val="22"/>
        </w:rPr>
      </w:pPr>
    </w:p>
    <w:p w14:paraId="6807F53F" w14:textId="77777777" w:rsidR="004B2B0A" w:rsidRPr="00C82E35" w:rsidRDefault="004B2B0A" w:rsidP="004B2B0A">
      <w:pPr>
        <w:numPr>
          <w:ilvl w:val="0"/>
          <w:numId w:val="10"/>
        </w:numPr>
        <w:jc w:val="both"/>
        <w:rPr>
          <w:sz w:val="22"/>
          <w:u w:val="single"/>
        </w:rPr>
      </w:pPr>
      <w:r w:rsidRPr="00C82E35">
        <w:rPr>
          <w:sz w:val="22"/>
          <w:u w:val="single"/>
        </w:rPr>
        <w:t>What is the reason for the absence for this sequence, identified in 6c, in AF089091? (</w:t>
      </w:r>
      <w:r w:rsidRPr="00C82E35">
        <w:rPr>
          <w:b/>
          <w:sz w:val="22"/>
          <w:u w:val="single"/>
        </w:rPr>
        <w:t>2</w:t>
      </w:r>
      <w:r w:rsidRPr="00C82E35">
        <w:rPr>
          <w:sz w:val="22"/>
          <w:u w:val="single"/>
        </w:rPr>
        <w:t>)</w:t>
      </w:r>
    </w:p>
    <w:p w14:paraId="145851B9" w14:textId="77777777" w:rsidR="004B2B0A" w:rsidRDefault="004B2B0A" w:rsidP="004B2B0A">
      <w:pPr>
        <w:jc w:val="both"/>
        <w:rPr>
          <w:sz w:val="22"/>
        </w:rPr>
      </w:pPr>
    </w:p>
    <w:p w14:paraId="1B43E5E6" w14:textId="77777777" w:rsidR="004B2B0A" w:rsidRDefault="004B2B0A" w:rsidP="004B2B0A">
      <w:pPr>
        <w:jc w:val="both"/>
        <w:rPr>
          <w:sz w:val="22"/>
        </w:rPr>
      </w:pPr>
    </w:p>
    <w:p w14:paraId="16D76B2B" w14:textId="77777777" w:rsidR="004B2B0A" w:rsidRDefault="004B2B0A" w:rsidP="004B2B0A">
      <w:pPr>
        <w:jc w:val="both"/>
        <w:rPr>
          <w:sz w:val="22"/>
        </w:rPr>
      </w:pPr>
      <w:r>
        <w:rPr>
          <w:sz w:val="22"/>
        </w:rPr>
        <w:t xml:space="preserve">The absence of this sequence can be explained via alternative splicing creating alternative transcripts, so the exon in the genomic DNA that corresponds to that specific middle sequence, can be found in the CAPN10a mRNA transcript but not the CAPN10c mRNA </w:t>
      </w:r>
      <w:commentRangeStart w:id="16"/>
      <w:r>
        <w:rPr>
          <w:sz w:val="22"/>
        </w:rPr>
        <w:t>transcript</w:t>
      </w:r>
      <w:commentRangeEnd w:id="16"/>
      <w:r w:rsidR="00DE6BA2">
        <w:rPr>
          <w:rStyle w:val="CommentReference"/>
        </w:rPr>
        <w:commentReference w:id="16"/>
      </w:r>
      <w:r>
        <w:rPr>
          <w:sz w:val="22"/>
        </w:rPr>
        <w:t>.</w:t>
      </w:r>
    </w:p>
    <w:p w14:paraId="61371674" w14:textId="77777777" w:rsidR="004B2B0A" w:rsidRDefault="004B2B0A" w:rsidP="004B2B0A">
      <w:pPr>
        <w:jc w:val="both"/>
        <w:rPr>
          <w:sz w:val="22"/>
        </w:rPr>
      </w:pPr>
    </w:p>
    <w:p w14:paraId="19654512" w14:textId="77777777" w:rsidR="004B2B0A" w:rsidRDefault="004B2B0A" w:rsidP="004B2B0A">
      <w:pPr>
        <w:jc w:val="both"/>
        <w:rPr>
          <w:sz w:val="22"/>
        </w:rPr>
      </w:pPr>
    </w:p>
    <w:p w14:paraId="5D1790B7" w14:textId="77777777" w:rsidR="004B2B0A" w:rsidRDefault="004B2B0A" w:rsidP="004B2B0A">
      <w:pPr>
        <w:jc w:val="both"/>
        <w:rPr>
          <w:sz w:val="22"/>
        </w:rPr>
      </w:pPr>
    </w:p>
    <w:p w14:paraId="6C1799C4" w14:textId="77777777" w:rsidR="004B2B0A" w:rsidRDefault="004B2B0A" w:rsidP="004B2B0A">
      <w:pPr>
        <w:jc w:val="both"/>
        <w:rPr>
          <w:sz w:val="22"/>
        </w:rPr>
      </w:pPr>
      <w:r>
        <w:rPr>
          <w:b/>
          <w:sz w:val="22"/>
        </w:rPr>
        <w:t xml:space="preserve">7. </w:t>
      </w:r>
      <w:r w:rsidRPr="00FA0537">
        <w:rPr>
          <w:b/>
          <w:sz w:val="22"/>
        </w:rPr>
        <w:t xml:space="preserve">Quantitative RT-PCR analysis of gene expression. </w:t>
      </w:r>
      <w:r>
        <w:rPr>
          <w:b/>
          <w:sz w:val="22"/>
        </w:rPr>
        <w:t>Complete the tables below.</w:t>
      </w:r>
    </w:p>
    <w:p w14:paraId="6072D383" w14:textId="77777777" w:rsidR="004B2B0A" w:rsidRPr="00706E2F" w:rsidRDefault="004B2B0A" w:rsidP="004B2B0A">
      <w:pPr>
        <w:jc w:val="both"/>
        <w:rPr>
          <w:sz w:val="22"/>
          <w:u w:val="single"/>
        </w:rPr>
      </w:pPr>
      <w:r w:rsidRPr="00706E2F">
        <w:rPr>
          <w:sz w:val="22"/>
          <w:u w:val="single"/>
        </w:rPr>
        <w:t>Using the data in Table 2 plot a standard curve using the log cDNA weight (x axis) vs the Ct value (y axis) for each mRNA.  This standard curve can be used to convert the experimental Ct values into quantities (</w:t>
      </w:r>
      <w:proofErr w:type="spellStart"/>
      <w:r w:rsidRPr="00706E2F">
        <w:rPr>
          <w:sz w:val="22"/>
          <w:u w:val="single"/>
        </w:rPr>
        <w:t>fg</w:t>
      </w:r>
      <w:proofErr w:type="spellEnd"/>
      <w:r w:rsidRPr="00706E2F">
        <w:rPr>
          <w:sz w:val="22"/>
          <w:u w:val="single"/>
        </w:rPr>
        <w:t>) of mRNA</w:t>
      </w:r>
    </w:p>
    <w:p w14:paraId="3029243A" w14:textId="4B7C644D" w:rsidR="004B2B0A" w:rsidRPr="00706E2F" w:rsidRDefault="004B2B0A" w:rsidP="004B2B0A">
      <w:pPr>
        <w:jc w:val="both"/>
        <w:rPr>
          <w:sz w:val="22"/>
          <w:u w:val="single"/>
        </w:rPr>
      </w:pPr>
      <w:r w:rsidRPr="00706E2F">
        <w:rPr>
          <w:sz w:val="22"/>
          <w:u w:val="single"/>
        </w:rPr>
        <w:t>From the standard curves determine the following values using the equation of the line y=</w:t>
      </w:r>
      <w:proofErr w:type="spellStart"/>
      <w:r w:rsidRPr="00706E2F">
        <w:rPr>
          <w:sz w:val="22"/>
          <w:u w:val="single"/>
        </w:rPr>
        <w:t>mx+c</w:t>
      </w:r>
      <w:proofErr w:type="spellEnd"/>
      <w:r w:rsidRPr="00706E2F">
        <w:rPr>
          <w:sz w:val="22"/>
          <w:u w:val="single"/>
        </w:rPr>
        <w:t>, where y is equivalent to Ct value.  Rearrange the equation so that x (log cDNA) can be determined from Ct va</w:t>
      </w:r>
      <w:r w:rsidR="0067582A">
        <w:rPr>
          <w:sz w:val="22"/>
          <w:u w:val="single"/>
        </w:rPr>
        <w:t>l</w:t>
      </w:r>
      <w:r w:rsidRPr="00706E2F">
        <w:rPr>
          <w:sz w:val="22"/>
          <w:u w:val="single"/>
        </w:rPr>
        <w:t>ues</w:t>
      </w:r>
      <w:r w:rsidR="0067582A">
        <w:rPr>
          <w:sz w:val="22"/>
          <w:u w:val="single"/>
        </w:rPr>
        <w:t>.</w:t>
      </w:r>
    </w:p>
    <w:p w14:paraId="355FA488" w14:textId="77777777" w:rsidR="004B2B0A" w:rsidRDefault="004B2B0A" w:rsidP="004B2B0A">
      <w:pPr>
        <w:jc w:val="both"/>
      </w:pPr>
    </w:p>
    <w:tbl>
      <w:tblPr>
        <w:tblpPr w:leftFromText="180" w:rightFromText="180" w:vertAnchor="text" w:horzAnchor="margin" w:tblpXSpec="center" w:tblpY="12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559"/>
        <w:gridCol w:w="1701"/>
        <w:gridCol w:w="5245"/>
      </w:tblGrid>
      <w:tr w:rsidR="00E128F3" w:rsidRPr="00B136F3" w14:paraId="60E8C8D8" w14:textId="77777777" w:rsidTr="00E128F3">
        <w:tc>
          <w:tcPr>
            <w:tcW w:w="1951" w:type="dxa"/>
            <w:shd w:val="clear" w:color="auto" w:fill="auto"/>
          </w:tcPr>
          <w:p w14:paraId="3137B89E" w14:textId="77777777" w:rsidR="00E128F3" w:rsidRPr="00B136F3" w:rsidRDefault="00E128F3" w:rsidP="00E128F3">
            <w:pPr>
              <w:jc w:val="both"/>
              <w:rPr>
                <w:sz w:val="28"/>
                <w:szCs w:val="28"/>
              </w:rPr>
            </w:pPr>
            <w:r w:rsidRPr="00B136F3">
              <w:rPr>
                <w:sz w:val="28"/>
                <w:szCs w:val="28"/>
              </w:rPr>
              <w:t>Gene mRNA</w:t>
            </w:r>
          </w:p>
        </w:tc>
        <w:tc>
          <w:tcPr>
            <w:tcW w:w="1559" w:type="dxa"/>
            <w:shd w:val="clear" w:color="auto" w:fill="auto"/>
          </w:tcPr>
          <w:p w14:paraId="41B25C9D" w14:textId="77777777" w:rsidR="00E128F3" w:rsidRPr="00B136F3" w:rsidRDefault="00E128F3" w:rsidP="00E128F3">
            <w:pPr>
              <w:jc w:val="both"/>
              <w:rPr>
                <w:sz w:val="28"/>
                <w:szCs w:val="28"/>
              </w:rPr>
            </w:pPr>
            <w:r w:rsidRPr="00B136F3">
              <w:rPr>
                <w:sz w:val="28"/>
                <w:szCs w:val="28"/>
              </w:rPr>
              <w:t>Gradient (m)</w:t>
            </w:r>
          </w:p>
        </w:tc>
        <w:tc>
          <w:tcPr>
            <w:tcW w:w="1701" w:type="dxa"/>
            <w:shd w:val="clear" w:color="auto" w:fill="auto"/>
          </w:tcPr>
          <w:p w14:paraId="7297DD5B" w14:textId="77777777" w:rsidR="00E128F3" w:rsidRPr="00B136F3" w:rsidRDefault="00E128F3" w:rsidP="00E128F3">
            <w:pPr>
              <w:jc w:val="both"/>
              <w:rPr>
                <w:sz w:val="28"/>
                <w:szCs w:val="28"/>
              </w:rPr>
            </w:pPr>
            <w:r w:rsidRPr="00B136F3">
              <w:rPr>
                <w:sz w:val="28"/>
                <w:szCs w:val="28"/>
              </w:rPr>
              <w:t>Crossing point (c)</w:t>
            </w:r>
          </w:p>
        </w:tc>
        <w:tc>
          <w:tcPr>
            <w:tcW w:w="5245" w:type="dxa"/>
            <w:shd w:val="clear" w:color="auto" w:fill="auto"/>
          </w:tcPr>
          <w:p w14:paraId="4713E298" w14:textId="77777777" w:rsidR="00E128F3" w:rsidRPr="00B136F3" w:rsidRDefault="00E128F3" w:rsidP="00E128F3">
            <w:pPr>
              <w:jc w:val="both"/>
              <w:rPr>
                <w:sz w:val="28"/>
                <w:szCs w:val="28"/>
              </w:rPr>
            </w:pPr>
            <w:r w:rsidRPr="00B136F3">
              <w:rPr>
                <w:sz w:val="28"/>
                <w:szCs w:val="28"/>
              </w:rPr>
              <w:t xml:space="preserve">Rearranged equation </w:t>
            </w:r>
          </w:p>
        </w:tc>
      </w:tr>
      <w:tr w:rsidR="00E128F3" w:rsidRPr="00B136F3" w14:paraId="7AE23CAC" w14:textId="77777777" w:rsidTr="00E128F3">
        <w:trPr>
          <w:trHeight w:val="655"/>
        </w:trPr>
        <w:tc>
          <w:tcPr>
            <w:tcW w:w="1951" w:type="dxa"/>
            <w:shd w:val="clear" w:color="auto" w:fill="auto"/>
            <w:vAlign w:val="center"/>
          </w:tcPr>
          <w:p w14:paraId="5D6DE853" w14:textId="77777777" w:rsidR="00E128F3" w:rsidRPr="00A327D4" w:rsidRDefault="00E128F3" w:rsidP="00E128F3">
            <w:pPr>
              <w:jc w:val="center"/>
              <w:rPr>
                <w:sz w:val="26"/>
                <w:szCs w:val="26"/>
              </w:rPr>
            </w:pPr>
            <w:r w:rsidRPr="00A327D4">
              <w:rPr>
                <w:sz w:val="26"/>
                <w:szCs w:val="26"/>
              </w:rPr>
              <w:t>AF089088</w:t>
            </w:r>
          </w:p>
        </w:tc>
        <w:tc>
          <w:tcPr>
            <w:tcW w:w="1559" w:type="dxa"/>
            <w:shd w:val="clear" w:color="auto" w:fill="auto"/>
            <w:vAlign w:val="center"/>
          </w:tcPr>
          <w:p w14:paraId="5C769A88" w14:textId="77777777" w:rsidR="00E128F3" w:rsidRPr="00A327D4" w:rsidRDefault="00E128F3" w:rsidP="00E128F3">
            <w:pPr>
              <w:jc w:val="center"/>
              <w:rPr>
                <w:sz w:val="26"/>
                <w:szCs w:val="26"/>
              </w:rPr>
            </w:pPr>
            <w:r>
              <w:rPr>
                <w:sz w:val="26"/>
                <w:szCs w:val="26"/>
              </w:rPr>
              <w:t>-3.5351</w:t>
            </w:r>
          </w:p>
        </w:tc>
        <w:tc>
          <w:tcPr>
            <w:tcW w:w="1701" w:type="dxa"/>
            <w:shd w:val="clear" w:color="auto" w:fill="auto"/>
            <w:vAlign w:val="center"/>
          </w:tcPr>
          <w:p w14:paraId="4D134034" w14:textId="77777777" w:rsidR="00E128F3" w:rsidRPr="00A327D4" w:rsidRDefault="00E128F3" w:rsidP="00E128F3">
            <w:pPr>
              <w:jc w:val="center"/>
              <w:rPr>
                <w:sz w:val="26"/>
                <w:szCs w:val="26"/>
              </w:rPr>
            </w:pPr>
            <w:r>
              <w:rPr>
                <w:sz w:val="26"/>
                <w:szCs w:val="26"/>
              </w:rPr>
              <w:t>29.328</w:t>
            </w:r>
          </w:p>
        </w:tc>
        <w:tc>
          <w:tcPr>
            <w:tcW w:w="5245" w:type="dxa"/>
            <w:shd w:val="clear" w:color="auto" w:fill="auto"/>
            <w:vAlign w:val="center"/>
          </w:tcPr>
          <w:p w14:paraId="7692DAD6" w14:textId="77777777" w:rsidR="00E128F3" w:rsidRPr="00A327D4" w:rsidRDefault="00E128F3" w:rsidP="00E128F3">
            <w:pPr>
              <w:jc w:val="center"/>
              <w:rPr>
                <w:sz w:val="26"/>
                <w:szCs w:val="26"/>
              </w:rPr>
            </w:pPr>
            <w:r w:rsidRPr="00A327D4">
              <w:rPr>
                <w:sz w:val="26"/>
                <w:szCs w:val="26"/>
              </w:rPr>
              <w:t>X=</w:t>
            </w:r>
            <w:r>
              <w:rPr>
                <w:sz w:val="26"/>
                <w:szCs w:val="26"/>
              </w:rPr>
              <w:t>(Y-29.328</w:t>
            </w:r>
            <w:r w:rsidRPr="00A327D4">
              <w:rPr>
                <w:sz w:val="26"/>
                <w:szCs w:val="26"/>
              </w:rPr>
              <w:t>)/</w:t>
            </w:r>
            <w:r>
              <w:rPr>
                <w:sz w:val="26"/>
                <w:szCs w:val="26"/>
              </w:rPr>
              <w:t>-3.5351</w:t>
            </w:r>
          </w:p>
        </w:tc>
      </w:tr>
      <w:tr w:rsidR="00E128F3" w:rsidRPr="00B136F3" w14:paraId="0D0544AD" w14:textId="77777777" w:rsidTr="00E128F3">
        <w:trPr>
          <w:trHeight w:val="702"/>
        </w:trPr>
        <w:tc>
          <w:tcPr>
            <w:tcW w:w="1951" w:type="dxa"/>
            <w:shd w:val="clear" w:color="auto" w:fill="auto"/>
            <w:vAlign w:val="center"/>
          </w:tcPr>
          <w:p w14:paraId="543E9948" w14:textId="77777777" w:rsidR="00E128F3" w:rsidRPr="00A327D4" w:rsidRDefault="00E128F3" w:rsidP="00E128F3">
            <w:pPr>
              <w:jc w:val="center"/>
              <w:rPr>
                <w:sz w:val="26"/>
                <w:szCs w:val="26"/>
              </w:rPr>
            </w:pPr>
            <w:r w:rsidRPr="00A327D4">
              <w:rPr>
                <w:sz w:val="26"/>
                <w:szCs w:val="26"/>
              </w:rPr>
              <w:t>Cyclophilin</w:t>
            </w:r>
          </w:p>
        </w:tc>
        <w:tc>
          <w:tcPr>
            <w:tcW w:w="1559" w:type="dxa"/>
            <w:shd w:val="clear" w:color="auto" w:fill="auto"/>
            <w:vAlign w:val="center"/>
          </w:tcPr>
          <w:p w14:paraId="008B304F" w14:textId="77777777" w:rsidR="00E128F3" w:rsidRPr="00A327D4" w:rsidRDefault="00E128F3" w:rsidP="00E128F3">
            <w:pPr>
              <w:jc w:val="center"/>
              <w:rPr>
                <w:sz w:val="26"/>
                <w:szCs w:val="26"/>
              </w:rPr>
            </w:pPr>
            <w:r>
              <w:rPr>
                <w:sz w:val="26"/>
                <w:szCs w:val="26"/>
              </w:rPr>
              <w:t>-3.3232</w:t>
            </w:r>
          </w:p>
        </w:tc>
        <w:tc>
          <w:tcPr>
            <w:tcW w:w="1701" w:type="dxa"/>
            <w:shd w:val="clear" w:color="auto" w:fill="auto"/>
            <w:vAlign w:val="center"/>
          </w:tcPr>
          <w:p w14:paraId="76C8EF4F" w14:textId="77777777" w:rsidR="00E128F3" w:rsidRPr="00A327D4" w:rsidRDefault="00E128F3" w:rsidP="00E128F3">
            <w:pPr>
              <w:jc w:val="center"/>
              <w:rPr>
                <w:sz w:val="26"/>
                <w:szCs w:val="26"/>
              </w:rPr>
            </w:pPr>
            <w:r>
              <w:rPr>
                <w:sz w:val="26"/>
                <w:szCs w:val="26"/>
              </w:rPr>
              <w:t>27.967</w:t>
            </w:r>
          </w:p>
        </w:tc>
        <w:tc>
          <w:tcPr>
            <w:tcW w:w="5245" w:type="dxa"/>
            <w:shd w:val="clear" w:color="auto" w:fill="auto"/>
            <w:vAlign w:val="center"/>
          </w:tcPr>
          <w:p w14:paraId="159194C7" w14:textId="77777777" w:rsidR="00E128F3" w:rsidRPr="00A327D4" w:rsidRDefault="00E128F3" w:rsidP="00E128F3">
            <w:pPr>
              <w:jc w:val="center"/>
              <w:rPr>
                <w:sz w:val="26"/>
                <w:szCs w:val="26"/>
              </w:rPr>
            </w:pPr>
            <w:r w:rsidRPr="00A327D4">
              <w:rPr>
                <w:sz w:val="26"/>
                <w:szCs w:val="26"/>
              </w:rPr>
              <w:t>X=(</w:t>
            </w:r>
            <w:r>
              <w:rPr>
                <w:sz w:val="26"/>
                <w:szCs w:val="26"/>
              </w:rPr>
              <w:t>Y-27.967</w:t>
            </w:r>
            <w:r w:rsidRPr="00A327D4">
              <w:rPr>
                <w:sz w:val="26"/>
                <w:szCs w:val="26"/>
              </w:rPr>
              <w:t>)/</w:t>
            </w:r>
            <w:r>
              <w:rPr>
                <w:sz w:val="26"/>
                <w:szCs w:val="26"/>
              </w:rPr>
              <w:t>-3.3232</w:t>
            </w:r>
          </w:p>
        </w:tc>
      </w:tr>
      <w:tr w:rsidR="00E128F3" w:rsidRPr="00B136F3" w14:paraId="3B2A26BF" w14:textId="77777777" w:rsidTr="00E128F3">
        <w:trPr>
          <w:trHeight w:val="708"/>
        </w:trPr>
        <w:tc>
          <w:tcPr>
            <w:tcW w:w="1951" w:type="dxa"/>
            <w:shd w:val="clear" w:color="auto" w:fill="auto"/>
            <w:vAlign w:val="center"/>
          </w:tcPr>
          <w:p w14:paraId="1E286509" w14:textId="77777777" w:rsidR="00E128F3" w:rsidRPr="00A327D4" w:rsidRDefault="00E128F3" w:rsidP="00E128F3">
            <w:pPr>
              <w:jc w:val="center"/>
              <w:rPr>
                <w:sz w:val="26"/>
                <w:szCs w:val="26"/>
              </w:rPr>
            </w:pPr>
            <w:r w:rsidRPr="00A327D4">
              <w:rPr>
                <w:sz w:val="26"/>
                <w:szCs w:val="26"/>
              </w:rPr>
              <w:t>Beta actin</w:t>
            </w:r>
          </w:p>
        </w:tc>
        <w:tc>
          <w:tcPr>
            <w:tcW w:w="1559" w:type="dxa"/>
            <w:shd w:val="clear" w:color="auto" w:fill="auto"/>
            <w:vAlign w:val="center"/>
          </w:tcPr>
          <w:p w14:paraId="0EB8C8FD" w14:textId="77777777" w:rsidR="00E128F3" w:rsidRPr="00A327D4" w:rsidRDefault="00E128F3" w:rsidP="00E128F3">
            <w:pPr>
              <w:jc w:val="center"/>
              <w:rPr>
                <w:sz w:val="26"/>
                <w:szCs w:val="26"/>
              </w:rPr>
            </w:pPr>
            <w:r>
              <w:rPr>
                <w:sz w:val="26"/>
                <w:szCs w:val="26"/>
              </w:rPr>
              <w:t>-3.7606</w:t>
            </w:r>
          </w:p>
        </w:tc>
        <w:tc>
          <w:tcPr>
            <w:tcW w:w="1701" w:type="dxa"/>
            <w:shd w:val="clear" w:color="auto" w:fill="auto"/>
            <w:vAlign w:val="center"/>
          </w:tcPr>
          <w:p w14:paraId="620346A8" w14:textId="77777777" w:rsidR="00E128F3" w:rsidRPr="00A327D4" w:rsidRDefault="00E128F3" w:rsidP="00E128F3">
            <w:pPr>
              <w:jc w:val="center"/>
              <w:rPr>
                <w:sz w:val="26"/>
                <w:szCs w:val="26"/>
              </w:rPr>
            </w:pPr>
            <w:r>
              <w:rPr>
                <w:sz w:val="26"/>
                <w:szCs w:val="26"/>
              </w:rPr>
              <w:t>28.976</w:t>
            </w:r>
          </w:p>
        </w:tc>
        <w:tc>
          <w:tcPr>
            <w:tcW w:w="5245" w:type="dxa"/>
            <w:shd w:val="clear" w:color="auto" w:fill="auto"/>
            <w:vAlign w:val="center"/>
          </w:tcPr>
          <w:p w14:paraId="32BA9670" w14:textId="77777777" w:rsidR="00E128F3" w:rsidRPr="00A327D4" w:rsidRDefault="00E128F3" w:rsidP="00E128F3">
            <w:pPr>
              <w:jc w:val="center"/>
              <w:rPr>
                <w:sz w:val="26"/>
                <w:szCs w:val="26"/>
              </w:rPr>
            </w:pPr>
            <w:r>
              <w:rPr>
                <w:sz w:val="26"/>
                <w:szCs w:val="26"/>
              </w:rPr>
              <w:t>X=(Y-28.976</w:t>
            </w:r>
            <w:r w:rsidRPr="00A327D4">
              <w:rPr>
                <w:sz w:val="26"/>
                <w:szCs w:val="26"/>
              </w:rPr>
              <w:t>)</w:t>
            </w:r>
            <w:r>
              <w:rPr>
                <w:sz w:val="26"/>
                <w:szCs w:val="26"/>
              </w:rPr>
              <w:t>/-3.7606</w:t>
            </w:r>
          </w:p>
        </w:tc>
      </w:tr>
    </w:tbl>
    <w:p w14:paraId="5B1D41FB" w14:textId="77777777" w:rsidR="004B2B0A" w:rsidRDefault="004B2B0A" w:rsidP="004B2B0A">
      <w:pPr>
        <w:jc w:val="both"/>
      </w:pPr>
    </w:p>
    <w:p w14:paraId="0C7916CC" w14:textId="77777777" w:rsidR="004B2B0A" w:rsidRDefault="004B2B0A" w:rsidP="004B2B0A">
      <w:pPr>
        <w:jc w:val="both"/>
      </w:pPr>
    </w:p>
    <w:p w14:paraId="1C6C5712" w14:textId="77777777" w:rsidR="004B2B0A" w:rsidRDefault="004B2B0A" w:rsidP="004B2B0A">
      <w:pPr>
        <w:jc w:val="both"/>
        <w:rPr>
          <w:sz w:val="22"/>
        </w:rPr>
      </w:pPr>
    </w:p>
    <w:p w14:paraId="0355018B" w14:textId="77777777" w:rsidR="00E128F3" w:rsidRDefault="00E128F3" w:rsidP="004B2B0A">
      <w:pPr>
        <w:jc w:val="both"/>
        <w:rPr>
          <w:sz w:val="22"/>
        </w:rPr>
      </w:pPr>
    </w:p>
    <w:p w14:paraId="6F28E738" w14:textId="77777777" w:rsidR="004B2B0A" w:rsidRDefault="004B2B0A" w:rsidP="004B2B0A">
      <w:pPr>
        <w:jc w:val="both"/>
        <w:rPr>
          <w:sz w:val="22"/>
        </w:rPr>
      </w:pPr>
      <w:r w:rsidRPr="00FA0537">
        <w:rPr>
          <w:sz w:val="22"/>
        </w:rPr>
        <w:t xml:space="preserve">First determine which reference mRNA should be used. </w:t>
      </w:r>
    </w:p>
    <w:p w14:paraId="0F3B3241" w14:textId="77777777" w:rsidR="004B2B0A" w:rsidRDefault="004B2B0A" w:rsidP="004B2B0A">
      <w:pPr>
        <w:jc w:val="both"/>
        <w:rPr>
          <w:sz w:val="22"/>
        </w:rPr>
      </w:pPr>
    </w:p>
    <w:tbl>
      <w:tblPr>
        <w:tblW w:w="10149" w:type="dxa"/>
        <w:jc w:val="center"/>
        <w:tblLook w:val="04A0" w:firstRow="1" w:lastRow="0" w:firstColumn="1" w:lastColumn="0" w:noHBand="0" w:noVBand="1"/>
      </w:tblPr>
      <w:tblGrid>
        <w:gridCol w:w="1942"/>
        <w:gridCol w:w="1088"/>
        <w:gridCol w:w="2839"/>
        <w:gridCol w:w="2012"/>
        <w:gridCol w:w="2268"/>
      </w:tblGrid>
      <w:tr w:rsidR="004B2B0A" w:rsidRPr="006F09CA" w14:paraId="1C6EE0EA" w14:textId="77777777" w:rsidTr="00E128F3">
        <w:trPr>
          <w:trHeight w:val="222"/>
          <w:jc w:val="center"/>
        </w:trPr>
        <w:tc>
          <w:tcPr>
            <w:tcW w:w="1942" w:type="dxa"/>
            <w:tcBorders>
              <w:top w:val="single" w:sz="8" w:space="0" w:color="auto"/>
              <w:left w:val="single" w:sz="8" w:space="0" w:color="auto"/>
              <w:bottom w:val="nil"/>
              <w:right w:val="single" w:sz="8" w:space="0" w:color="000000"/>
            </w:tcBorders>
          </w:tcPr>
          <w:p w14:paraId="6D03A92C" w14:textId="77777777" w:rsidR="004B2B0A" w:rsidRPr="000838CD" w:rsidRDefault="004B2B0A" w:rsidP="00E128F3">
            <w:pPr>
              <w:jc w:val="center"/>
              <w:rPr>
                <w:b/>
                <w:bCs/>
                <w:sz w:val="24"/>
                <w:szCs w:val="24"/>
                <w:lang w:eastAsia="en-GB"/>
              </w:rPr>
            </w:pPr>
          </w:p>
        </w:tc>
        <w:tc>
          <w:tcPr>
            <w:tcW w:w="1088" w:type="dxa"/>
            <w:tcBorders>
              <w:top w:val="single" w:sz="8" w:space="0" w:color="auto"/>
              <w:left w:val="single" w:sz="8" w:space="0" w:color="auto"/>
              <w:bottom w:val="nil"/>
              <w:right w:val="single" w:sz="8" w:space="0" w:color="000000"/>
            </w:tcBorders>
          </w:tcPr>
          <w:p w14:paraId="407DFAB7" w14:textId="77777777" w:rsidR="004B2B0A" w:rsidRPr="000838CD" w:rsidRDefault="004B2B0A" w:rsidP="00E128F3">
            <w:pPr>
              <w:jc w:val="center"/>
              <w:rPr>
                <w:b/>
                <w:bCs/>
                <w:sz w:val="24"/>
                <w:szCs w:val="24"/>
                <w:lang w:eastAsia="en-GB"/>
              </w:rPr>
            </w:pPr>
          </w:p>
        </w:tc>
        <w:tc>
          <w:tcPr>
            <w:tcW w:w="7119" w:type="dxa"/>
            <w:gridSpan w:val="3"/>
            <w:tcBorders>
              <w:top w:val="single" w:sz="8" w:space="0" w:color="auto"/>
              <w:left w:val="single" w:sz="8" w:space="0" w:color="auto"/>
              <w:bottom w:val="nil"/>
              <w:right w:val="single" w:sz="8" w:space="0" w:color="000000"/>
            </w:tcBorders>
            <w:shd w:val="clear" w:color="auto" w:fill="auto"/>
            <w:vAlign w:val="bottom"/>
          </w:tcPr>
          <w:p w14:paraId="3C081087" w14:textId="77777777" w:rsidR="004B2B0A" w:rsidRPr="000838CD" w:rsidRDefault="004B2B0A" w:rsidP="00E128F3">
            <w:pPr>
              <w:jc w:val="center"/>
              <w:rPr>
                <w:b/>
                <w:bCs/>
                <w:sz w:val="24"/>
                <w:szCs w:val="24"/>
                <w:lang w:eastAsia="en-GB"/>
              </w:rPr>
            </w:pPr>
            <w:r w:rsidRPr="000838CD">
              <w:rPr>
                <w:b/>
                <w:bCs/>
                <w:sz w:val="24"/>
                <w:szCs w:val="24"/>
                <w:lang w:eastAsia="en-GB"/>
              </w:rPr>
              <w:t>beta actin</w:t>
            </w:r>
          </w:p>
        </w:tc>
      </w:tr>
      <w:tr w:rsidR="004B2B0A" w:rsidRPr="006F09CA" w14:paraId="12BD3A22" w14:textId="77777777" w:rsidTr="00E128F3">
        <w:trPr>
          <w:trHeight w:val="735"/>
          <w:jc w:val="center"/>
        </w:trPr>
        <w:tc>
          <w:tcPr>
            <w:tcW w:w="1942" w:type="dxa"/>
            <w:tcBorders>
              <w:top w:val="single" w:sz="8" w:space="0" w:color="auto"/>
              <w:left w:val="single" w:sz="8" w:space="0" w:color="auto"/>
              <w:bottom w:val="single" w:sz="8" w:space="0" w:color="auto"/>
              <w:right w:val="single" w:sz="4" w:space="0" w:color="auto"/>
            </w:tcBorders>
          </w:tcPr>
          <w:p w14:paraId="64B72AA0" w14:textId="77777777" w:rsidR="004B2B0A" w:rsidRPr="000838CD" w:rsidRDefault="004B2B0A" w:rsidP="00E128F3">
            <w:pPr>
              <w:rPr>
                <w:sz w:val="24"/>
                <w:szCs w:val="24"/>
                <w:lang w:eastAsia="en-GB"/>
              </w:rPr>
            </w:pPr>
          </w:p>
        </w:tc>
        <w:tc>
          <w:tcPr>
            <w:tcW w:w="1088" w:type="dxa"/>
            <w:tcBorders>
              <w:top w:val="single" w:sz="8" w:space="0" w:color="auto"/>
              <w:left w:val="single" w:sz="8" w:space="0" w:color="auto"/>
              <w:bottom w:val="single" w:sz="8" w:space="0" w:color="auto"/>
              <w:right w:val="single" w:sz="4" w:space="0" w:color="auto"/>
            </w:tcBorders>
            <w:vAlign w:val="bottom"/>
          </w:tcPr>
          <w:p w14:paraId="61EB301D" w14:textId="77777777" w:rsidR="004B2B0A" w:rsidRPr="000838CD" w:rsidRDefault="004B2B0A" w:rsidP="00E128F3">
            <w:pPr>
              <w:rPr>
                <w:sz w:val="24"/>
                <w:szCs w:val="24"/>
                <w:lang w:eastAsia="en-GB"/>
              </w:rPr>
            </w:pPr>
            <w:r w:rsidRPr="000838CD">
              <w:rPr>
                <w:sz w:val="24"/>
                <w:szCs w:val="24"/>
                <w:lang w:eastAsia="en-GB"/>
              </w:rPr>
              <w:t>subject</w:t>
            </w:r>
          </w:p>
        </w:tc>
        <w:tc>
          <w:tcPr>
            <w:tcW w:w="2839" w:type="dxa"/>
            <w:tcBorders>
              <w:top w:val="single" w:sz="8" w:space="0" w:color="auto"/>
              <w:left w:val="single" w:sz="8" w:space="0" w:color="auto"/>
              <w:bottom w:val="single" w:sz="8" w:space="0" w:color="auto"/>
              <w:right w:val="single" w:sz="4" w:space="0" w:color="auto"/>
            </w:tcBorders>
            <w:shd w:val="clear" w:color="auto" w:fill="auto"/>
            <w:vAlign w:val="bottom"/>
          </w:tcPr>
          <w:p w14:paraId="16A1A945" w14:textId="77777777" w:rsidR="004B2B0A" w:rsidRPr="000838CD" w:rsidRDefault="004B2B0A" w:rsidP="00E128F3">
            <w:pPr>
              <w:rPr>
                <w:sz w:val="24"/>
                <w:szCs w:val="24"/>
                <w:lang w:eastAsia="en-GB"/>
              </w:rPr>
            </w:pPr>
            <w:r w:rsidRPr="000838CD">
              <w:rPr>
                <w:sz w:val="24"/>
                <w:szCs w:val="24"/>
                <w:lang w:eastAsia="en-GB"/>
              </w:rPr>
              <w:t xml:space="preserve">Ct value </w:t>
            </w:r>
          </w:p>
        </w:tc>
        <w:tc>
          <w:tcPr>
            <w:tcW w:w="2012" w:type="dxa"/>
            <w:tcBorders>
              <w:top w:val="single" w:sz="8" w:space="0" w:color="auto"/>
              <w:left w:val="nil"/>
              <w:bottom w:val="single" w:sz="8" w:space="0" w:color="auto"/>
              <w:right w:val="single" w:sz="4" w:space="0" w:color="auto"/>
            </w:tcBorders>
            <w:shd w:val="clear" w:color="auto" w:fill="auto"/>
            <w:vAlign w:val="bottom"/>
          </w:tcPr>
          <w:p w14:paraId="52E782A6" w14:textId="77777777" w:rsidR="004B2B0A" w:rsidRPr="000838CD" w:rsidRDefault="004B2B0A" w:rsidP="00E128F3">
            <w:pPr>
              <w:rPr>
                <w:sz w:val="24"/>
                <w:szCs w:val="24"/>
                <w:lang w:eastAsia="en-GB"/>
              </w:rPr>
            </w:pPr>
            <w:r w:rsidRPr="000838CD">
              <w:rPr>
                <w:sz w:val="24"/>
                <w:szCs w:val="24"/>
                <w:lang w:eastAsia="en-GB"/>
              </w:rPr>
              <w:t>log (</w:t>
            </w:r>
            <w:r>
              <w:rPr>
                <w:sz w:val="24"/>
                <w:szCs w:val="24"/>
                <w:lang w:eastAsia="en-GB"/>
              </w:rPr>
              <w:t>cDNA</w:t>
            </w:r>
            <w:r w:rsidRPr="000838CD">
              <w:rPr>
                <w:sz w:val="24"/>
                <w:szCs w:val="24"/>
                <w:lang w:eastAsia="en-GB"/>
              </w:rPr>
              <w:t>) value</w:t>
            </w:r>
          </w:p>
        </w:tc>
        <w:tc>
          <w:tcPr>
            <w:tcW w:w="2268" w:type="dxa"/>
            <w:tcBorders>
              <w:top w:val="single" w:sz="8" w:space="0" w:color="auto"/>
              <w:left w:val="nil"/>
              <w:bottom w:val="single" w:sz="8" w:space="0" w:color="auto"/>
              <w:right w:val="single" w:sz="8" w:space="0" w:color="auto"/>
            </w:tcBorders>
            <w:shd w:val="clear" w:color="auto" w:fill="auto"/>
            <w:vAlign w:val="bottom"/>
          </w:tcPr>
          <w:p w14:paraId="168BF831" w14:textId="77777777" w:rsidR="004B2B0A" w:rsidRPr="000838CD" w:rsidRDefault="004B2B0A" w:rsidP="00E128F3">
            <w:pPr>
              <w:rPr>
                <w:sz w:val="24"/>
                <w:szCs w:val="24"/>
                <w:lang w:eastAsia="en-GB"/>
              </w:rPr>
            </w:pPr>
            <w:r w:rsidRPr="000838CD">
              <w:rPr>
                <w:sz w:val="24"/>
                <w:szCs w:val="24"/>
                <w:lang w:eastAsia="en-GB"/>
              </w:rPr>
              <w:t xml:space="preserve">mRNA </w:t>
            </w:r>
            <w:proofErr w:type="spellStart"/>
            <w:r w:rsidRPr="000838CD">
              <w:rPr>
                <w:sz w:val="24"/>
                <w:szCs w:val="24"/>
                <w:lang w:eastAsia="en-GB"/>
              </w:rPr>
              <w:t>fg</w:t>
            </w:r>
            <w:proofErr w:type="spellEnd"/>
            <w:r w:rsidRPr="000838CD">
              <w:rPr>
                <w:sz w:val="24"/>
                <w:szCs w:val="24"/>
                <w:lang w:eastAsia="en-GB"/>
              </w:rPr>
              <w:t>/ug total RNA</w:t>
            </w:r>
          </w:p>
        </w:tc>
      </w:tr>
      <w:tr w:rsidR="004B2B0A" w:rsidRPr="006F09CA" w14:paraId="20A66290" w14:textId="77777777" w:rsidTr="00E128F3">
        <w:trPr>
          <w:trHeight w:val="282"/>
          <w:jc w:val="center"/>
        </w:trPr>
        <w:tc>
          <w:tcPr>
            <w:tcW w:w="1942" w:type="dxa"/>
            <w:vMerge w:val="restart"/>
            <w:tcBorders>
              <w:top w:val="nil"/>
              <w:left w:val="single" w:sz="8" w:space="0" w:color="auto"/>
              <w:right w:val="single" w:sz="4" w:space="0" w:color="auto"/>
            </w:tcBorders>
          </w:tcPr>
          <w:p w14:paraId="006BE506" w14:textId="49692A87" w:rsidR="004B2B0A" w:rsidRPr="000838CD" w:rsidRDefault="004B2B0A" w:rsidP="00E128F3">
            <w:pPr>
              <w:jc w:val="center"/>
              <w:rPr>
                <w:sz w:val="24"/>
                <w:szCs w:val="24"/>
                <w:lang w:eastAsia="en-GB"/>
              </w:rPr>
            </w:pPr>
            <w:r w:rsidRPr="002530C8">
              <w:rPr>
                <w:rFonts w:cs="Times"/>
                <w:color w:val="141413"/>
                <w:sz w:val="22"/>
                <w:szCs w:val="15"/>
              </w:rPr>
              <w:t>low insulin</w:t>
            </w:r>
            <w:r>
              <w:rPr>
                <w:rFonts w:cs="Times"/>
                <w:color w:val="141413"/>
                <w:sz w:val="22"/>
                <w:szCs w:val="15"/>
              </w:rPr>
              <w:t>e</w:t>
            </w:r>
            <w:r w:rsidRPr="002530C8">
              <w:rPr>
                <w:rFonts w:cs="Times"/>
                <w:color w:val="141413"/>
                <w:sz w:val="22"/>
                <w:szCs w:val="15"/>
              </w:rPr>
              <w:t>mic-euglyc</w:t>
            </w:r>
            <w:r>
              <w:rPr>
                <w:rFonts w:cs="Times"/>
                <w:color w:val="141413"/>
                <w:sz w:val="22"/>
                <w:szCs w:val="15"/>
              </w:rPr>
              <w:t>e</w:t>
            </w:r>
            <w:r w:rsidRPr="002530C8">
              <w:rPr>
                <w:rFonts w:cs="Times"/>
                <w:color w:val="141413"/>
                <w:sz w:val="22"/>
                <w:szCs w:val="15"/>
              </w:rPr>
              <w:t>mic (</w:t>
            </w:r>
            <w:r>
              <w:rPr>
                <w:rFonts w:cs="Times"/>
                <w:color w:val="141413"/>
                <w:sz w:val="22"/>
                <w:szCs w:val="15"/>
              </w:rPr>
              <w:t>LI</w:t>
            </w:r>
            <w:r w:rsidRPr="002530C8">
              <w:rPr>
                <w:rFonts w:cs="Times"/>
                <w:color w:val="141413"/>
                <w:sz w:val="22"/>
                <w:szCs w:val="15"/>
              </w:rPr>
              <w:t>Eu)</w:t>
            </w:r>
          </w:p>
        </w:tc>
        <w:tc>
          <w:tcPr>
            <w:tcW w:w="1088" w:type="dxa"/>
            <w:tcBorders>
              <w:top w:val="nil"/>
              <w:left w:val="single" w:sz="8" w:space="0" w:color="auto"/>
              <w:bottom w:val="single" w:sz="4" w:space="0" w:color="auto"/>
              <w:right w:val="single" w:sz="4" w:space="0" w:color="auto"/>
            </w:tcBorders>
            <w:vAlign w:val="center"/>
          </w:tcPr>
          <w:p w14:paraId="463DD346" w14:textId="77777777" w:rsidR="004B2B0A" w:rsidRPr="000838CD" w:rsidRDefault="004B2B0A" w:rsidP="00E128F3">
            <w:pPr>
              <w:jc w:val="center"/>
              <w:rPr>
                <w:sz w:val="24"/>
                <w:szCs w:val="24"/>
                <w:lang w:eastAsia="en-GB"/>
              </w:rPr>
            </w:pPr>
            <w:r>
              <w:rPr>
                <w:sz w:val="22"/>
              </w:rPr>
              <w:t>1</w:t>
            </w:r>
          </w:p>
        </w:tc>
        <w:tc>
          <w:tcPr>
            <w:tcW w:w="2839" w:type="dxa"/>
            <w:tcBorders>
              <w:top w:val="nil"/>
              <w:left w:val="single" w:sz="8" w:space="0" w:color="auto"/>
              <w:bottom w:val="single" w:sz="4" w:space="0" w:color="auto"/>
              <w:right w:val="single" w:sz="4" w:space="0" w:color="auto"/>
            </w:tcBorders>
            <w:shd w:val="clear" w:color="auto" w:fill="auto"/>
            <w:vAlign w:val="bottom"/>
          </w:tcPr>
          <w:p w14:paraId="4CDEF1D5" w14:textId="77777777" w:rsidR="004B2B0A" w:rsidRPr="00B23ACF" w:rsidRDefault="004B2B0A" w:rsidP="00E128F3">
            <w:pPr>
              <w:jc w:val="center"/>
              <w:rPr>
                <w:sz w:val="22"/>
              </w:rPr>
            </w:pPr>
            <w:r w:rsidRPr="00B23ACF">
              <w:rPr>
                <w:sz w:val="22"/>
              </w:rPr>
              <w:t>22</w:t>
            </w:r>
          </w:p>
        </w:tc>
        <w:tc>
          <w:tcPr>
            <w:tcW w:w="2012" w:type="dxa"/>
            <w:tcBorders>
              <w:top w:val="nil"/>
              <w:left w:val="nil"/>
              <w:bottom w:val="single" w:sz="4" w:space="0" w:color="auto"/>
              <w:right w:val="single" w:sz="4" w:space="0" w:color="auto"/>
            </w:tcBorders>
            <w:shd w:val="clear" w:color="auto" w:fill="auto"/>
            <w:noWrap/>
            <w:vAlign w:val="bottom"/>
          </w:tcPr>
          <w:p w14:paraId="1FF04FAC" w14:textId="77777777" w:rsidR="004B2B0A" w:rsidRDefault="004B2B0A" w:rsidP="00E128F3">
            <w:pPr>
              <w:jc w:val="right"/>
              <w:rPr>
                <w:rFonts w:ascii="Calibri" w:hAnsi="Calibri" w:cs="Calibri"/>
                <w:color w:val="000000"/>
                <w:sz w:val="22"/>
              </w:rPr>
            </w:pPr>
            <w:r>
              <w:rPr>
                <w:rFonts w:ascii="Calibri" w:hAnsi="Calibri" w:cs="Calibri"/>
                <w:color w:val="000000"/>
                <w:sz w:val="22"/>
              </w:rPr>
              <w:t>1.855023</w:t>
            </w:r>
          </w:p>
        </w:tc>
        <w:tc>
          <w:tcPr>
            <w:tcW w:w="2268" w:type="dxa"/>
            <w:tcBorders>
              <w:top w:val="nil"/>
              <w:left w:val="nil"/>
              <w:bottom w:val="single" w:sz="4" w:space="0" w:color="auto"/>
              <w:right w:val="single" w:sz="8" w:space="0" w:color="auto"/>
            </w:tcBorders>
            <w:shd w:val="clear" w:color="auto" w:fill="auto"/>
            <w:noWrap/>
            <w:vAlign w:val="bottom"/>
          </w:tcPr>
          <w:p w14:paraId="612D4469" w14:textId="77777777" w:rsidR="004B2B0A" w:rsidRDefault="004B2B0A" w:rsidP="00E128F3">
            <w:pPr>
              <w:jc w:val="right"/>
              <w:rPr>
                <w:rFonts w:ascii="Calibri" w:hAnsi="Calibri" w:cs="Calibri"/>
                <w:color w:val="000000"/>
                <w:sz w:val="22"/>
              </w:rPr>
            </w:pPr>
            <w:r>
              <w:rPr>
                <w:rFonts w:ascii="Calibri" w:hAnsi="Calibri" w:cs="Calibri"/>
                <w:color w:val="000000"/>
                <w:sz w:val="22"/>
              </w:rPr>
              <w:t>71.61816</w:t>
            </w:r>
          </w:p>
        </w:tc>
      </w:tr>
      <w:tr w:rsidR="004B2B0A" w:rsidRPr="006F09CA" w14:paraId="6AAF3484" w14:textId="77777777" w:rsidTr="00E128F3">
        <w:trPr>
          <w:trHeight w:val="282"/>
          <w:jc w:val="center"/>
        </w:trPr>
        <w:tc>
          <w:tcPr>
            <w:tcW w:w="1942" w:type="dxa"/>
            <w:vMerge/>
            <w:tcBorders>
              <w:left w:val="single" w:sz="8" w:space="0" w:color="auto"/>
              <w:right w:val="single" w:sz="4" w:space="0" w:color="auto"/>
            </w:tcBorders>
          </w:tcPr>
          <w:p w14:paraId="2A1FEFCD"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263F5BDF" w14:textId="77777777" w:rsidR="004B2B0A" w:rsidRPr="000838CD" w:rsidRDefault="004B2B0A" w:rsidP="00E128F3">
            <w:pPr>
              <w:jc w:val="center"/>
              <w:rPr>
                <w:sz w:val="24"/>
                <w:szCs w:val="24"/>
                <w:lang w:eastAsia="en-GB"/>
              </w:rPr>
            </w:pPr>
            <w:r>
              <w:rPr>
                <w:sz w:val="22"/>
              </w:rPr>
              <w:t>3</w:t>
            </w:r>
          </w:p>
        </w:tc>
        <w:tc>
          <w:tcPr>
            <w:tcW w:w="2839" w:type="dxa"/>
            <w:tcBorders>
              <w:top w:val="nil"/>
              <w:left w:val="single" w:sz="8" w:space="0" w:color="auto"/>
              <w:bottom w:val="single" w:sz="4" w:space="0" w:color="auto"/>
              <w:right w:val="single" w:sz="4" w:space="0" w:color="auto"/>
            </w:tcBorders>
            <w:shd w:val="clear" w:color="auto" w:fill="auto"/>
            <w:vAlign w:val="bottom"/>
          </w:tcPr>
          <w:p w14:paraId="67B45007" w14:textId="77777777" w:rsidR="004B2B0A" w:rsidRPr="00B23ACF" w:rsidRDefault="004B2B0A" w:rsidP="00E128F3">
            <w:pPr>
              <w:jc w:val="center"/>
              <w:rPr>
                <w:sz w:val="22"/>
              </w:rPr>
            </w:pPr>
            <w:r w:rsidRPr="00B23ACF">
              <w:rPr>
                <w:sz w:val="22"/>
              </w:rPr>
              <w:t>21.9</w:t>
            </w:r>
          </w:p>
        </w:tc>
        <w:tc>
          <w:tcPr>
            <w:tcW w:w="2012" w:type="dxa"/>
            <w:tcBorders>
              <w:top w:val="nil"/>
              <w:left w:val="nil"/>
              <w:bottom w:val="single" w:sz="4" w:space="0" w:color="auto"/>
              <w:right w:val="single" w:sz="4" w:space="0" w:color="auto"/>
            </w:tcBorders>
            <w:shd w:val="clear" w:color="auto" w:fill="auto"/>
            <w:noWrap/>
            <w:vAlign w:val="bottom"/>
          </w:tcPr>
          <w:p w14:paraId="0B6F0A77" w14:textId="77777777" w:rsidR="004B2B0A" w:rsidRDefault="004B2B0A" w:rsidP="00E128F3">
            <w:pPr>
              <w:jc w:val="right"/>
              <w:rPr>
                <w:rFonts w:ascii="Calibri" w:hAnsi="Calibri" w:cs="Calibri"/>
                <w:color w:val="000000"/>
                <w:sz w:val="22"/>
              </w:rPr>
            </w:pPr>
            <w:r>
              <w:rPr>
                <w:rFonts w:ascii="Calibri" w:hAnsi="Calibri" w:cs="Calibri"/>
                <w:color w:val="000000"/>
                <w:sz w:val="22"/>
              </w:rPr>
              <w:t>1.881615</w:t>
            </w:r>
          </w:p>
        </w:tc>
        <w:tc>
          <w:tcPr>
            <w:tcW w:w="2268" w:type="dxa"/>
            <w:tcBorders>
              <w:top w:val="nil"/>
              <w:left w:val="nil"/>
              <w:bottom w:val="single" w:sz="4" w:space="0" w:color="auto"/>
              <w:right w:val="single" w:sz="8" w:space="0" w:color="auto"/>
            </w:tcBorders>
            <w:shd w:val="clear" w:color="auto" w:fill="auto"/>
            <w:noWrap/>
            <w:vAlign w:val="bottom"/>
          </w:tcPr>
          <w:p w14:paraId="3DF13C9D" w14:textId="77777777" w:rsidR="004B2B0A" w:rsidRDefault="004B2B0A" w:rsidP="00E128F3">
            <w:pPr>
              <w:jc w:val="right"/>
              <w:rPr>
                <w:rFonts w:ascii="Calibri" w:hAnsi="Calibri" w:cs="Calibri"/>
                <w:color w:val="000000"/>
                <w:sz w:val="22"/>
              </w:rPr>
            </w:pPr>
            <w:r>
              <w:rPr>
                <w:rFonts w:ascii="Calibri" w:hAnsi="Calibri" w:cs="Calibri"/>
                <w:color w:val="000000"/>
                <w:sz w:val="22"/>
              </w:rPr>
              <w:t>76.14031</w:t>
            </w:r>
          </w:p>
        </w:tc>
      </w:tr>
      <w:tr w:rsidR="004B2B0A" w:rsidRPr="006F09CA" w14:paraId="4608F9E0" w14:textId="77777777" w:rsidTr="00E128F3">
        <w:trPr>
          <w:trHeight w:val="282"/>
          <w:jc w:val="center"/>
        </w:trPr>
        <w:tc>
          <w:tcPr>
            <w:tcW w:w="1942" w:type="dxa"/>
            <w:vMerge/>
            <w:tcBorders>
              <w:left w:val="single" w:sz="8" w:space="0" w:color="auto"/>
              <w:right w:val="single" w:sz="4" w:space="0" w:color="auto"/>
            </w:tcBorders>
          </w:tcPr>
          <w:p w14:paraId="5E7E91DB"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38AE5999" w14:textId="77777777" w:rsidR="004B2B0A" w:rsidRPr="000838CD" w:rsidRDefault="004B2B0A" w:rsidP="00E128F3">
            <w:pPr>
              <w:jc w:val="center"/>
              <w:rPr>
                <w:sz w:val="24"/>
                <w:szCs w:val="24"/>
                <w:lang w:eastAsia="en-GB"/>
              </w:rPr>
            </w:pPr>
            <w:r>
              <w:rPr>
                <w:sz w:val="22"/>
              </w:rPr>
              <w:t>5</w:t>
            </w:r>
          </w:p>
        </w:tc>
        <w:tc>
          <w:tcPr>
            <w:tcW w:w="2839" w:type="dxa"/>
            <w:tcBorders>
              <w:top w:val="nil"/>
              <w:left w:val="single" w:sz="8" w:space="0" w:color="auto"/>
              <w:bottom w:val="single" w:sz="4" w:space="0" w:color="auto"/>
              <w:right w:val="single" w:sz="4" w:space="0" w:color="auto"/>
            </w:tcBorders>
            <w:shd w:val="clear" w:color="auto" w:fill="auto"/>
            <w:vAlign w:val="bottom"/>
          </w:tcPr>
          <w:p w14:paraId="13B010A9" w14:textId="77777777" w:rsidR="004B2B0A" w:rsidRPr="00B23ACF" w:rsidRDefault="004B2B0A" w:rsidP="00E128F3">
            <w:pPr>
              <w:jc w:val="center"/>
              <w:rPr>
                <w:sz w:val="22"/>
              </w:rPr>
            </w:pPr>
            <w:r w:rsidRPr="00B23ACF">
              <w:rPr>
                <w:sz w:val="22"/>
              </w:rPr>
              <w:t>21.2</w:t>
            </w:r>
          </w:p>
        </w:tc>
        <w:tc>
          <w:tcPr>
            <w:tcW w:w="2012" w:type="dxa"/>
            <w:tcBorders>
              <w:top w:val="nil"/>
              <w:left w:val="nil"/>
              <w:bottom w:val="single" w:sz="4" w:space="0" w:color="auto"/>
              <w:right w:val="single" w:sz="4" w:space="0" w:color="auto"/>
            </w:tcBorders>
            <w:shd w:val="clear" w:color="auto" w:fill="auto"/>
            <w:noWrap/>
            <w:vAlign w:val="bottom"/>
          </w:tcPr>
          <w:p w14:paraId="647BE135" w14:textId="77777777" w:rsidR="004B2B0A" w:rsidRDefault="004B2B0A" w:rsidP="00E128F3">
            <w:pPr>
              <w:jc w:val="right"/>
              <w:rPr>
                <w:rFonts w:ascii="Calibri" w:hAnsi="Calibri" w:cs="Calibri"/>
                <w:color w:val="000000"/>
                <w:sz w:val="22"/>
              </w:rPr>
            </w:pPr>
            <w:r>
              <w:rPr>
                <w:rFonts w:ascii="Calibri" w:hAnsi="Calibri" w:cs="Calibri"/>
                <w:color w:val="000000"/>
                <w:sz w:val="22"/>
              </w:rPr>
              <w:t>2.067755</w:t>
            </w:r>
          </w:p>
        </w:tc>
        <w:tc>
          <w:tcPr>
            <w:tcW w:w="2268" w:type="dxa"/>
            <w:tcBorders>
              <w:top w:val="nil"/>
              <w:left w:val="nil"/>
              <w:bottom w:val="single" w:sz="4" w:space="0" w:color="auto"/>
              <w:right w:val="single" w:sz="8" w:space="0" w:color="auto"/>
            </w:tcBorders>
            <w:shd w:val="clear" w:color="auto" w:fill="auto"/>
            <w:noWrap/>
            <w:vAlign w:val="bottom"/>
          </w:tcPr>
          <w:p w14:paraId="7F7BA8D5" w14:textId="77777777" w:rsidR="004B2B0A" w:rsidRDefault="004B2B0A" w:rsidP="00E128F3">
            <w:pPr>
              <w:jc w:val="right"/>
              <w:rPr>
                <w:rFonts w:ascii="Calibri" w:hAnsi="Calibri" w:cs="Calibri"/>
                <w:color w:val="000000"/>
                <w:sz w:val="22"/>
              </w:rPr>
            </w:pPr>
            <w:r>
              <w:rPr>
                <w:rFonts w:ascii="Calibri" w:hAnsi="Calibri" w:cs="Calibri"/>
                <w:color w:val="000000"/>
                <w:sz w:val="22"/>
              </w:rPr>
              <w:t>116.884</w:t>
            </w:r>
          </w:p>
        </w:tc>
      </w:tr>
      <w:tr w:rsidR="004B2B0A" w:rsidRPr="006F09CA" w14:paraId="3C3A31AE" w14:textId="77777777" w:rsidTr="00E128F3">
        <w:trPr>
          <w:trHeight w:val="282"/>
          <w:jc w:val="center"/>
        </w:trPr>
        <w:tc>
          <w:tcPr>
            <w:tcW w:w="1942" w:type="dxa"/>
            <w:vMerge/>
            <w:tcBorders>
              <w:left w:val="single" w:sz="8" w:space="0" w:color="auto"/>
              <w:right w:val="single" w:sz="4" w:space="0" w:color="auto"/>
            </w:tcBorders>
          </w:tcPr>
          <w:p w14:paraId="6166E203"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42F96C8C" w14:textId="77777777" w:rsidR="004B2B0A" w:rsidRPr="000838CD" w:rsidRDefault="004B2B0A" w:rsidP="00E128F3">
            <w:pPr>
              <w:jc w:val="center"/>
              <w:rPr>
                <w:sz w:val="24"/>
                <w:szCs w:val="24"/>
                <w:lang w:eastAsia="en-GB"/>
              </w:rPr>
            </w:pPr>
            <w:r>
              <w:rPr>
                <w:sz w:val="22"/>
              </w:rPr>
              <w:t>7</w:t>
            </w:r>
          </w:p>
        </w:tc>
        <w:tc>
          <w:tcPr>
            <w:tcW w:w="2839" w:type="dxa"/>
            <w:tcBorders>
              <w:top w:val="nil"/>
              <w:left w:val="single" w:sz="8" w:space="0" w:color="auto"/>
              <w:bottom w:val="single" w:sz="4" w:space="0" w:color="auto"/>
              <w:right w:val="single" w:sz="4" w:space="0" w:color="auto"/>
            </w:tcBorders>
            <w:shd w:val="clear" w:color="auto" w:fill="auto"/>
            <w:vAlign w:val="bottom"/>
          </w:tcPr>
          <w:p w14:paraId="75C6206E" w14:textId="77777777" w:rsidR="004B2B0A" w:rsidRPr="00B23ACF" w:rsidRDefault="004B2B0A" w:rsidP="00E128F3">
            <w:pPr>
              <w:jc w:val="center"/>
              <w:rPr>
                <w:sz w:val="22"/>
              </w:rPr>
            </w:pPr>
            <w:r w:rsidRPr="00B23ACF">
              <w:rPr>
                <w:sz w:val="22"/>
              </w:rPr>
              <w:t>21</w:t>
            </w:r>
          </w:p>
        </w:tc>
        <w:tc>
          <w:tcPr>
            <w:tcW w:w="2012" w:type="dxa"/>
            <w:tcBorders>
              <w:top w:val="nil"/>
              <w:left w:val="nil"/>
              <w:bottom w:val="single" w:sz="4" w:space="0" w:color="auto"/>
              <w:right w:val="single" w:sz="4" w:space="0" w:color="auto"/>
            </w:tcBorders>
            <w:shd w:val="clear" w:color="auto" w:fill="auto"/>
            <w:noWrap/>
            <w:vAlign w:val="bottom"/>
          </w:tcPr>
          <w:p w14:paraId="4CD7198A" w14:textId="77777777" w:rsidR="004B2B0A" w:rsidRDefault="004B2B0A" w:rsidP="00E128F3">
            <w:pPr>
              <w:jc w:val="right"/>
              <w:rPr>
                <w:rFonts w:ascii="Calibri" w:hAnsi="Calibri" w:cs="Calibri"/>
                <w:color w:val="000000"/>
                <w:sz w:val="22"/>
              </w:rPr>
            </w:pPr>
            <w:r>
              <w:rPr>
                <w:rFonts w:ascii="Calibri" w:hAnsi="Calibri" w:cs="Calibri"/>
                <w:color w:val="000000"/>
                <w:sz w:val="22"/>
              </w:rPr>
              <w:t>2.120938</w:t>
            </w:r>
          </w:p>
        </w:tc>
        <w:tc>
          <w:tcPr>
            <w:tcW w:w="2268" w:type="dxa"/>
            <w:tcBorders>
              <w:top w:val="nil"/>
              <w:left w:val="nil"/>
              <w:bottom w:val="single" w:sz="4" w:space="0" w:color="auto"/>
              <w:right w:val="single" w:sz="8" w:space="0" w:color="auto"/>
            </w:tcBorders>
            <w:shd w:val="clear" w:color="auto" w:fill="auto"/>
            <w:noWrap/>
            <w:vAlign w:val="bottom"/>
          </w:tcPr>
          <w:p w14:paraId="72FBAD74" w14:textId="77777777" w:rsidR="004B2B0A" w:rsidRDefault="004B2B0A" w:rsidP="00E128F3">
            <w:pPr>
              <w:jc w:val="right"/>
              <w:rPr>
                <w:rFonts w:ascii="Calibri" w:hAnsi="Calibri" w:cs="Calibri"/>
                <w:color w:val="000000"/>
                <w:sz w:val="22"/>
              </w:rPr>
            </w:pPr>
            <w:r>
              <w:rPr>
                <w:rFonts w:ascii="Calibri" w:hAnsi="Calibri" w:cs="Calibri"/>
                <w:color w:val="000000"/>
                <w:sz w:val="22"/>
              </w:rPr>
              <w:t>132.1107</w:t>
            </w:r>
          </w:p>
        </w:tc>
      </w:tr>
      <w:tr w:rsidR="004B2B0A" w:rsidRPr="006F09CA" w14:paraId="5DCA05BA" w14:textId="77777777" w:rsidTr="00E128F3">
        <w:trPr>
          <w:trHeight w:val="282"/>
          <w:jc w:val="center"/>
        </w:trPr>
        <w:tc>
          <w:tcPr>
            <w:tcW w:w="1942" w:type="dxa"/>
            <w:vMerge/>
            <w:tcBorders>
              <w:left w:val="single" w:sz="8" w:space="0" w:color="auto"/>
              <w:right w:val="single" w:sz="4" w:space="0" w:color="auto"/>
            </w:tcBorders>
          </w:tcPr>
          <w:p w14:paraId="1F90A17A"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0A8F80D1" w14:textId="77777777" w:rsidR="004B2B0A" w:rsidRPr="000838CD" w:rsidRDefault="004B2B0A" w:rsidP="00E128F3">
            <w:pPr>
              <w:jc w:val="center"/>
              <w:rPr>
                <w:sz w:val="24"/>
                <w:szCs w:val="24"/>
                <w:lang w:eastAsia="en-GB"/>
              </w:rPr>
            </w:pPr>
            <w:r>
              <w:rPr>
                <w:sz w:val="22"/>
              </w:rPr>
              <w:t>9</w:t>
            </w:r>
          </w:p>
        </w:tc>
        <w:tc>
          <w:tcPr>
            <w:tcW w:w="2839" w:type="dxa"/>
            <w:tcBorders>
              <w:top w:val="nil"/>
              <w:left w:val="single" w:sz="8" w:space="0" w:color="auto"/>
              <w:bottom w:val="single" w:sz="4" w:space="0" w:color="auto"/>
              <w:right w:val="single" w:sz="4" w:space="0" w:color="auto"/>
            </w:tcBorders>
            <w:shd w:val="clear" w:color="auto" w:fill="auto"/>
            <w:vAlign w:val="bottom"/>
          </w:tcPr>
          <w:p w14:paraId="3E4D8DF2" w14:textId="77777777" w:rsidR="004B2B0A" w:rsidRPr="00B23ACF" w:rsidRDefault="004B2B0A" w:rsidP="00E128F3">
            <w:pPr>
              <w:jc w:val="center"/>
              <w:rPr>
                <w:sz w:val="22"/>
              </w:rPr>
            </w:pPr>
            <w:r w:rsidRPr="00B23ACF">
              <w:rPr>
                <w:sz w:val="22"/>
              </w:rPr>
              <w:t>21.7</w:t>
            </w:r>
          </w:p>
        </w:tc>
        <w:tc>
          <w:tcPr>
            <w:tcW w:w="2012" w:type="dxa"/>
            <w:tcBorders>
              <w:top w:val="nil"/>
              <w:left w:val="nil"/>
              <w:bottom w:val="single" w:sz="4" w:space="0" w:color="auto"/>
              <w:right w:val="single" w:sz="4" w:space="0" w:color="auto"/>
            </w:tcBorders>
            <w:shd w:val="clear" w:color="auto" w:fill="auto"/>
            <w:noWrap/>
            <w:vAlign w:val="bottom"/>
          </w:tcPr>
          <w:p w14:paraId="404B4359" w14:textId="77777777" w:rsidR="004B2B0A" w:rsidRDefault="004B2B0A" w:rsidP="00E128F3">
            <w:pPr>
              <w:jc w:val="right"/>
              <w:rPr>
                <w:rFonts w:ascii="Calibri" w:hAnsi="Calibri" w:cs="Calibri"/>
                <w:color w:val="000000"/>
                <w:sz w:val="22"/>
              </w:rPr>
            </w:pPr>
            <w:r>
              <w:rPr>
                <w:rFonts w:ascii="Calibri" w:hAnsi="Calibri" w:cs="Calibri"/>
                <w:color w:val="000000"/>
                <w:sz w:val="22"/>
              </w:rPr>
              <w:t>1.934798</w:t>
            </w:r>
          </w:p>
        </w:tc>
        <w:tc>
          <w:tcPr>
            <w:tcW w:w="2268" w:type="dxa"/>
            <w:tcBorders>
              <w:top w:val="nil"/>
              <w:left w:val="nil"/>
              <w:bottom w:val="single" w:sz="4" w:space="0" w:color="auto"/>
              <w:right w:val="single" w:sz="8" w:space="0" w:color="auto"/>
            </w:tcBorders>
            <w:shd w:val="clear" w:color="auto" w:fill="auto"/>
            <w:noWrap/>
            <w:vAlign w:val="bottom"/>
          </w:tcPr>
          <w:p w14:paraId="22637D48" w14:textId="77777777" w:rsidR="004B2B0A" w:rsidRDefault="004B2B0A" w:rsidP="00E128F3">
            <w:pPr>
              <w:jc w:val="right"/>
              <w:rPr>
                <w:rFonts w:ascii="Calibri" w:hAnsi="Calibri" w:cs="Calibri"/>
                <w:color w:val="000000"/>
                <w:sz w:val="22"/>
              </w:rPr>
            </w:pPr>
            <w:r>
              <w:rPr>
                <w:rFonts w:ascii="Calibri" w:hAnsi="Calibri" w:cs="Calibri"/>
                <w:color w:val="000000"/>
                <w:sz w:val="22"/>
              </w:rPr>
              <w:t>86.05927</w:t>
            </w:r>
          </w:p>
        </w:tc>
      </w:tr>
      <w:tr w:rsidR="004B2B0A" w:rsidRPr="006F09CA" w14:paraId="50C16DE9" w14:textId="77777777" w:rsidTr="00E128F3">
        <w:trPr>
          <w:trHeight w:val="282"/>
          <w:jc w:val="center"/>
        </w:trPr>
        <w:tc>
          <w:tcPr>
            <w:tcW w:w="1942" w:type="dxa"/>
            <w:vMerge/>
            <w:tcBorders>
              <w:left w:val="single" w:sz="8" w:space="0" w:color="auto"/>
              <w:bottom w:val="single" w:sz="8" w:space="0" w:color="auto"/>
              <w:right w:val="single" w:sz="4" w:space="0" w:color="auto"/>
            </w:tcBorders>
          </w:tcPr>
          <w:p w14:paraId="2A4A90DB"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8" w:space="0" w:color="auto"/>
              <w:right w:val="single" w:sz="4" w:space="0" w:color="auto"/>
            </w:tcBorders>
            <w:vAlign w:val="center"/>
          </w:tcPr>
          <w:p w14:paraId="09A3E4B3" w14:textId="77777777" w:rsidR="004B2B0A" w:rsidRPr="000838CD" w:rsidRDefault="004B2B0A" w:rsidP="00E128F3">
            <w:pPr>
              <w:jc w:val="center"/>
              <w:rPr>
                <w:sz w:val="24"/>
                <w:szCs w:val="24"/>
                <w:lang w:eastAsia="en-GB"/>
              </w:rPr>
            </w:pPr>
            <w:r>
              <w:rPr>
                <w:sz w:val="22"/>
              </w:rPr>
              <w:t>11</w:t>
            </w:r>
          </w:p>
        </w:tc>
        <w:tc>
          <w:tcPr>
            <w:tcW w:w="2839" w:type="dxa"/>
            <w:tcBorders>
              <w:top w:val="nil"/>
              <w:left w:val="single" w:sz="8" w:space="0" w:color="auto"/>
              <w:bottom w:val="single" w:sz="8" w:space="0" w:color="auto"/>
              <w:right w:val="single" w:sz="4" w:space="0" w:color="auto"/>
            </w:tcBorders>
            <w:shd w:val="clear" w:color="auto" w:fill="auto"/>
            <w:vAlign w:val="bottom"/>
          </w:tcPr>
          <w:p w14:paraId="6F8950E9" w14:textId="77777777" w:rsidR="004B2B0A" w:rsidRPr="00B23ACF" w:rsidRDefault="004B2B0A" w:rsidP="00E128F3">
            <w:pPr>
              <w:jc w:val="center"/>
              <w:rPr>
                <w:sz w:val="22"/>
              </w:rPr>
            </w:pPr>
            <w:r w:rsidRPr="00B23ACF">
              <w:rPr>
                <w:sz w:val="22"/>
              </w:rPr>
              <w:t>21.7</w:t>
            </w:r>
          </w:p>
        </w:tc>
        <w:tc>
          <w:tcPr>
            <w:tcW w:w="2012" w:type="dxa"/>
            <w:tcBorders>
              <w:top w:val="nil"/>
              <w:left w:val="nil"/>
              <w:bottom w:val="nil"/>
              <w:right w:val="single" w:sz="4" w:space="0" w:color="auto"/>
            </w:tcBorders>
            <w:shd w:val="clear" w:color="auto" w:fill="auto"/>
            <w:noWrap/>
            <w:vAlign w:val="bottom"/>
          </w:tcPr>
          <w:p w14:paraId="01F1E918" w14:textId="77777777" w:rsidR="004B2B0A" w:rsidRDefault="004B2B0A" w:rsidP="00E128F3">
            <w:pPr>
              <w:jc w:val="right"/>
              <w:rPr>
                <w:rFonts w:ascii="Calibri" w:hAnsi="Calibri" w:cs="Calibri"/>
                <w:color w:val="000000"/>
                <w:sz w:val="22"/>
              </w:rPr>
            </w:pPr>
            <w:r>
              <w:rPr>
                <w:rFonts w:ascii="Calibri" w:hAnsi="Calibri" w:cs="Calibri"/>
                <w:color w:val="000000"/>
                <w:sz w:val="22"/>
              </w:rPr>
              <w:t>1.934798</w:t>
            </w:r>
          </w:p>
        </w:tc>
        <w:tc>
          <w:tcPr>
            <w:tcW w:w="2268" w:type="dxa"/>
            <w:tcBorders>
              <w:top w:val="nil"/>
              <w:left w:val="nil"/>
              <w:bottom w:val="nil"/>
              <w:right w:val="single" w:sz="8" w:space="0" w:color="auto"/>
            </w:tcBorders>
            <w:shd w:val="clear" w:color="auto" w:fill="auto"/>
            <w:noWrap/>
            <w:vAlign w:val="bottom"/>
          </w:tcPr>
          <w:p w14:paraId="3887E74E" w14:textId="77777777" w:rsidR="004B2B0A" w:rsidRDefault="004B2B0A" w:rsidP="00E128F3">
            <w:pPr>
              <w:jc w:val="right"/>
              <w:rPr>
                <w:rFonts w:ascii="Calibri" w:hAnsi="Calibri" w:cs="Calibri"/>
                <w:color w:val="000000"/>
                <w:sz w:val="22"/>
              </w:rPr>
            </w:pPr>
            <w:r>
              <w:rPr>
                <w:rFonts w:ascii="Calibri" w:hAnsi="Calibri" w:cs="Calibri"/>
                <w:color w:val="000000"/>
                <w:sz w:val="22"/>
              </w:rPr>
              <w:t>86.05927</w:t>
            </w:r>
          </w:p>
        </w:tc>
      </w:tr>
      <w:tr w:rsidR="004B2B0A" w:rsidRPr="006F09CA" w14:paraId="2A1276F0" w14:textId="77777777" w:rsidTr="00E128F3">
        <w:trPr>
          <w:trHeight w:val="282"/>
          <w:jc w:val="center"/>
        </w:trPr>
        <w:tc>
          <w:tcPr>
            <w:tcW w:w="1942" w:type="dxa"/>
            <w:tcBorders>
              <w:top w:val="nil"/>
              <w:left w:val="single" w:sz="8" w:space="0" w:color="auto"/>
              <w:bottom w:val="single" w:sz="4" w:space="0" w:color="auto"/>
              <w:right w:val="single" w:sz="4" w:space="0" w:color="auto"/>
            </w:tcBorders>
          </w:tcPr>
          <w:p w14:paraId="27A25492"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bottom"/>
          </w:tcPr>
          <w:p w14:paraId="19931F1C" w14:textId="77777777" w:rsidR="004B2B0A" w:rsidRPr="000838CD" w:rsidRDefault="004B2B0A" w:rsidP="00E128F3">
            <w:pPr>
              <w:jc w:val="center"/>
              <w:rPr>
                <w:sz w:val="24"/>
                <w:szCs w:val="24"/>
                <w:lang w:eastAsia="en-GB"/>
              </w:rPr>
            </w:pPr>
            <w:r w:rsidRPr="000838CD">
              <w:rPr>
                <w:sz w:val="24"/>
                <w:szCs w:val="24"/>
                <w:lang w:eastAsia="en-GB"/>
              </w:rPr>
              <w:t> </w:t>
            </w:r>
          </w:p>
        </w:tc>
        <w:tc>
          <w:tcPr>
            <w:tcW w:w="2839" w:type="dxa"/>
            <w:tcBorders>
              <w:top w:val="nil"/>
              <w:left w:val="single" w:sz="8" w:space="0" w:color="auto"/>
              <w:bottom w:val="single" w:sz="4" w:space="0" w:color="auto"/>
              <w:right w:val="single" w:sz="4" w:space="0" w:color="auto"/>
            </w:tcBorders>
            <w:shd w:val="clear" w:color="auto" w:fill="auto"/>
            <w:vAlign w:val="bottom"/>
          </w:tcPr>
          <w:p w14:paraId="3C1D463F" w14:textId="77777777" w:rsidR="004B2B0A" w:rsidRPr="00B23ACF" w:rsidRDefault="004B2B0A" w:rsidP="00E128F3">
            <w:pPr>
              <w:jc w:val="center"/>
              <w:rPr>
                <w:sz w:val="22"/>
              </w:rPr>
            </w:pPr>
            <w:r w:rsidRPr="00B23ACF">
              <w:rPr>
                <w:sz w:val="22"/>
              </w:rPr>
              <w:t> </w:t>
            </w:r>
            <w:r>
              <w:rPr>
                <w:sz w:val="22"/>
              </w:rPr>
              <w:t>AVERAGE</w:t>
            </w:r>
          </w:p>
        </w:tc>
        <w:tc>
          <w:tcPr>
            <w:tcW w:w="2012" w:type="dxa"/>
            <w:tcBorders>
              <w:top w:val="single" w:sz="8" w:space="0" w:color="auto"/>
              <w:left w:val="nil"/>
              <w:bottom w:val="single" w:sz="4" w:space="0" w:color="auto"/>
              <w:right w:val="single" w:sz="4" w:space="0" w:color="auto"/>
            </w:tcBorders>
            <w:shd w:val="clear" w:color="auto" w:fill="auto"/>
            <w:noWrap/>
            <w:vAlign w:val="bottom"/>
          </w:tcPr>
          <w:p w14:paraId="4A1CA6E4" w14:textId="77777777" w:rsidR="004B2B0A" w:rsidRDefault="004B2B0A" w:rsidP="00E128F3">
            <w:pPr>
              <w:jc w:val="right"/>
              <w:rPr>
                <w:rFonts w:ascii="Calibri" w:hAnsi="Calibri" w:cs="Calibri"/>
                <w:color w:val="000000"/>
                <w:sz w:val="22"/>
              </w:rPr>
            </w:pPr>
            <w:r>
              <w:rPr>
                <w:rFonts w:ascii="Calibri" w:hAnsi="Calibri" w:cs="Calibri"/>
                <w:color w:val="000000"/>
                <w:sz w:val="22"/>
              </w:rPr>
              <w:t xml:space="preserve"> 1.965821</w:t>
            </w:r>
          </w:p>
        </w:tc>
        <w:tc>
          <w:tcPr>
            <w:tcW w:w="2268" w:type="dxa"/>
            <w:tcBorders>
              <w:top w:val="single" w:sz="8" w:space="0" w:color="auto"/>
              <w:left w:val="nil"/>
              <w:bottom w:val="single" w:sz="4" w:space="0" w:color="auto"/>
              <w:right w:val="single" w:sz="8" w:space="0" w:color="auto"/>
            </w:tcBorders>
            <w:shd w:val="clear" w:color="auto" w:fill="auto"/>
            <w:noWrap/>
            <w:vAlign w:val="bottom"/>
          </w:tcPr>
          <w:p w14:paraId="483B6806" w14:textId="77777777" w:rsidR="004B2B0A" w:rsidRDefault="004B2B0A" w:rsidP="00E128F3">
            <w:pPr>
              <w:jc w:val="right"/>
              <w:rPr>
                <w:rFonts w:ascii="Calibri" w:hAnsi="Calibri" w:cs="Calibri"/>
                <w:color w:val="000000"/>
                <w:sz w:val="22"/>
              </w:rPr>
            </w:pPr>
            <w:r>
              <w:rPr>
                <w:rFonts w:ascii="Calibri" w:hAnsi="Calibri" w:cs="Calibri"/>
                <w:color w:val="000000"/>
                <w:sz w:val="22"/>
              </w:rPr>
              <w:t xml:space="preserve">   94.81196</w:t>
            </w:r>
          </w:p>
        </w:tc>
      </w:tr>
      <w:tr w:rsidR="004B2B0A" w:rsidRPr="006F09CA" w14:paraId="5E443D85" w14:textId="77777777" w:rsidTr="00E128F3">
        <w:trPr>
          <w:trHeight w:val="282"/>
          <w:jc w:val="center"/>
        </w:trPr>
        <w:tc>
          <w:tcPr>
            <w:tcW w:w="1942" w:type="dxa"/>
            <w:tcBorders>
              <w:top w:val="nil"/>
              <w:left w:val="single" w:sz="8" w:space="0" w:color="auto"/>
              <w:bottom w:val="single" w:sz="8" w:space="0" w:color="auto"/>
              <w:right w:val="single" w:sz="4" w:space="0" w:color="auto"/>
            </w:tcBorders>
          </w:tcPr>
          <w:p w14:paraId="216996FA" w14:textId="77777777" w:rsidR="004B2B0A" w:rsidRPr="000838CD" w:rsidRDefault="004B2B0A" w:rsidP="00E128F3">
            <w:pPr>
              <w:rPr>
                <w:sz w:val="24"/>
                <w:szCs w:val="24"/>
                <w:lang w:eastAsia="en-GB"/>
              </w:rPr>
            </w:pPr>
          </w:p>
        </w:tc>
        <w:tc>
          <w:tcPr>
            <w:tcW w:w="1088" w:type="dxa"/>
            <w:tcBorders>
              <w:top w:val="nil"/>
              <w:left w:val="single" w:sz="8" w:space="0" w:color="auto"/>
              <w:bottom w:val="single" w:sz="8" w:space="0" w:color="auto"/>
              <w:right w:val="single" w:sz="4" w:space="0" w:color="auto"/>
            </w:tcBorders>
            <w:vAlign w:val="center"/>
          </w:tcPr>
          <w:p w14:paraId="6AD1BABA" w14:textId="77777777" w:rsidR="004B2B0A" w:rsidRPr="000838CD" w:rsidRDefault="004B2B0A" w:rsidP="00E128F3">
            <w:pPr>
              <w:rPr>
                <w:sz w:val="24"/>
                <w:szCs w:val="24"/>
                <w:lang w:eastAsia="en-GB"/>
              </w:rPr>
            </w:pPr>
          </w:p>
        </w:tc>
        <w:tc>
          <w:tcPr>
            <w:tcW w:w="2839" w:type="dxa"/>
            <w:tcBorders>
              <w:top w:val="nil"/>
              <w:left w:val="single" w:sz="8" w:space="0" w:color="auto"/>
              <w:bottom w:val="single" w:sz="8" w:space="0" w:color="auto"/>
              <w:right w:val="single" w:sz="4" w:space="0" w:color="auto"/>
            </w:tcBorders>
            <w:shd w:val="clear" w:color="auto" w:fill="auto"/>
            <w:noWrap/>
            <w:vAlign w:val="bottom"/>
          </w:tcPr>
          <w:p w14:paraId="0AF55D78" w14:textId="77777777" w:rsidR="004B2B0A" w:rsidRPr="00B23ACF" w:rsidRDefault="004B2B0A" w:rsidP="00E128F3">
            <w:pPr>
              <w:rPr>
                <w:sz w:val="22"/>
              </w:rPr>
            </w:pPr>
            <w:r w:rsidRPr="00B23ACF">
              <w:rPr>
                <w:sz w:val="22"/>
              </w:rPr>
              <w:t> </w:t>
            </w:r>
            <w:r>
              <w:rPr>
                <w:sz w:val="22"/>
              </w:rPr>
              <w:t xml:space="preserve">              SD </w:t>
            </w:r>
          </w:p>
        </w:tc>
        <w:tc>
          <w:tcPr>
            <w:tcW w:w="2012" w:type="dxa"/>
            <w:tcBorders>
              <w:top w:val="nil"/>
              <w:left w:val="nil"/>
              <w:bottom w:val="single" w:sz="8" w:space="0" w:color="auto"/>
              <w:right w:val="single" w:sz="4" w:space="0" w:color="auto"/>
            </w:tcBorders>
            <w:shd w:val="clear" w:color="auto" w:fill="auto"/>
            <w:noWrap/>
            <w:vAlign w:val="bottom"/>
          </w:tcPr>
          <w:p w14:paraId="020F8DA7" w14:textId="77777777" w:rsidR="004B2B0A" w:rsidRDefault="004B2B0A" w:rsidP="00E128F3">
            <w:pPr>
              <w:jc w:val="right"/>
              <w:rPr>
                <w:rFonts w:ascii="Calibri" w:hAnsi="Calibri" w:cs="Calibri"/>
                <w:color w:val="000000"/>
                <w:sz w:val="22"/>
              </w:rPr>
            </w:pPr>
            <w:r>
              <w:rPr>
                <w:rFonts w:ascii="Calibri" w:hAnsi="Calibri" w:cs="Calibri"/>
                <w:color w:val="000000"/>
                <w:sz w:val="22"/>
              </w:rPr>
              <w:t xml:space="preserve"> 0.105588</w:t>
            </w:r>
          </w:p>
        </w:tc>
        <w:tc>
          <w:tcPr>
            <w:tcW w:w="2268" w:type="dxa"/>
            <w:tcBorders>
              <w:top w:val="nil"/>
              <w:left w:val="nil"/>
              <w:bottom w:val="single" w:sz="8" w:space="0" w:color="auto"/>
              <w:right w:val="single" w:sz="8" w:space="0" w:color="auto"/>
            </w:tcBorders>
            <w:shd w:val="clear" w:color="auto" w:fill="auto"/>
            <w:noWrap/>
            <w:vAlign w:val="bottom"/>
          </w:tcPr>
          <w:p w14:paraId="29B9F6F7" w14:textId="77777777" w:rsidR="004B2B0A" w:rsidRDefault="004B2B0A" w:rsidP="00E128F3">
            <w:pPr>
              <w:jc w:val="right"/>
              <w:rPr>
                <w:rFonts w:ascii="Calibri" w:hAnsi="Calibri" w:cs="Calibri"/>
                <w:color w:val="000000"/>
                <w:sz w:val="22"/>
              </w:rPr>
            </w:pPr>
            <w:r>
              <w:rPr>
                <w:rFonts w:ascii="Calibri" w:hAnsi="Calibri" w:cs="Calibri"/>
                <w:color w:val="000000"/>
                <w:sz w:val="22"/>
              </w:rPr>
              <w:t xml:space="preserve">  24.15855</w:t>
            </w:r>
          </w:p>
        </w:tc>
      </w:tr>
      <w:tr w:rsidR="004B2B0A" w:rsidRPr="006F09CA" w14:paraId="7513E5B3" w14:textId="77777777" w:rsidTr="00E128F3">
        <w:trPr>
          <w:trHeight w:val="282"/>
          <w:jc w:val="center"/>
        </w:trPr>
        <w:tc>
          <w:tcPr>
            <w:tcW w:w="1942" w:type="dxa"/>
            <w:tcBorders>
              <w:top w:val="nil"/>
              <w:left w:val="nil"/>
              <w:bottom w:val="nil"/>
              <w:right w:val="nil"/>
            </w:tcBorders>
          </w:tcPr>
          <w:p w14:paraId="7AF8F559" w14:textId="77777777" w:rsidR="004B2B0A" w:rsidRPr="000838CD" w:rsidRDefault="004B2B0A" w:rsidP="00E128F3">
            <w:pPr>
              <w:rPr>
                <w:sz w:val="24"/>
                <w:szCs w:val="24"/>
                <w:lang w:eastAsia="en-GB"/>
              </w:rPr>
            </w:pPr>
          </w:p>
        </w:tc>
        <w:tc>
          <w:tcPr>
            <w:tcW w:w="1088" w:type="dxa"/>
            <w:tcBorders>
              <w:top w:val="nil"/>
              <w:left w:val="nil"/>
              <w:bottom w:val="nil"/>
              <w:right w:val="nil"/>
            </w:tcBorders>
            <w:vAlign w:val="center"/>
          </w:tcPr>
          <w:p w14:paraId="3BE955F6" w14:textId="77777777" w:rsidR="004B2B0A" w:rsidRPr="000838CD" w:rsidRDefault="004B2B0A" w:rsidP="00E128F3">
            <w:pPr>
              <w:rPr>
                <w:sz w:val="24"/>
                <w:szCs w:val="24"/>
                <w:lang w:eastAsia="en-GB"/>
              </w:rPr>
            </w:pPr>
          </w:p>
        </w:tc>
        <w:tc>
          <w:tcPr>
            <w:tcW w:w="2839" w:type="dxa"/>
            <w:tcBorders>
              <w:top w:val="nil"/>
              <w:left w:val="nil"/>
              <w:bottom w:val="nil"/>
              <w:right w:val="nil"/>
            </w:tcBorders>
            <w:shd w:val="clear" w:color="auto" w:fill="auto"/>
            <w:noWrap/>
            <w:vAlign w:val="bottom"/>
          </w:tcPr>
          <w:p w14:paraId="01939750" w14:textId="77777777" w:rsidR="004B2B0A" w:rsidRPr="00B23ACF" w:rsidRDefault="004B2B0A" w:rsidP="00E128F3">
            <w:pPr>
              <w:rPr>
                <w:sz w:val="22"/>
                <w:lang w:eastAsia="en-GB"/>
              </w:rPr>
            </w:pPr>
          </w:p>
        </w:tc>
        <w:tc>
          <w:tcPr>
            <w:tcW w:w="2012" w:type="dxa"/>
            <w:tcBorders>
              <w:top w:val="nil"/>
              <w:left w:val="nil"/>
              <w:bottom w:val="nil"/>
              <w:right w:val="nil"/>
            </w:tcBorders>
            <w:shd w:val="clear" w:color="auto" w:fill="auto"/>
            <w:noWrap/>
            <w:vAlign w:val="bottom"/>
          </w:tcPr>
          <w:p w14:paraId="16207C7B" w14:textId="77777777" w:rsidR="004B2B0A" w:rsidRPr="000838CD" w:rsidRDefault="004B2B0A" w:rsidP="00E128F3">
            <w:pPr>
              <w:rPr>
                <w:sz w:val="24"/>
                <w:szCs w:val="24"/>
                <w:lang w:eastAsia="en-GB"/>
              </w:rPr>
            </w:pPr>
          </w:p>
        </w:tc>
        <w:tc>
          <w:tcPr>
            <w:tcW w:w="2268" w:type="dxa"/>
            <w:tcBorders>
              <w:top w:val="nil"/>
              <w:left w:val="nil"/>
              <w:bottom w:val="nil"/>
              <w:right w:val="nil"/>
            </w:tcBorders>
            <w:shd w:val="clear" w:color="auto" w:fill="auto"/>
            <w:noWrap/>
            <w:vAlign w:val="bottom"/>
          </w:tcPr>
          <w:p w14:paraId="775438CC" w14:textId="77777777" w:rsidR="004B2B0A" w:rsidRPr="000838CD" w:rsidRDefault="004B2B0A" w:rsidP="00E128F3">
            <w:pPr>
              <w:rPr>
                <w:sz w:val="24"/>
                <w:szCs w:val="24"/>
                <w:lang w:eastAsia="en-GB"/>
              </w:rPr>
            </w:pPr>
          </w:p>
        </w:tc>
      </w:tr>
      <w:tr w:rsidR="004B2B0A" w:rsidRPr="006F09CA" w14:paraId="5E0DB961" w14:textId="77777777" w:rsidTr="00E128F3">
        <w:trPr>
          <w:trHeight w:val="282"/>
          <w:jc w:val="center"/>
        </w:trPr>
        <w:tc>
          <w:tcPr>
            <w:tcW w:w="1942" w:type="dxa"/>
            <w:vMerge w:val="restart"/>
            <w:tcBorders>
              <w:top w:val="single" w:sz="8" w:space="0" w:color="auto"/>
              <w:left w:val="single" w:sz="8" w:space="0" w:color="auto"/>
              <w:right w:val="single" w:sz="4" w:space="0" w:color="auto"/>
            </w:tcBorders>
          </w:tcPr>
          <w:p w14:paraId="176008BA" w14:textId="62914798" w:rsidR="004B2B0A" w:rsidRPr="000838CD" w:rsidRDefault="004B2B0A" w:rsidP="00E128F3">
            <w:pPr>
              <w:jc w:val="center"/>
              <w:rPr>
                <w:sz w:val="24"/>
                <w:szCs w:val="24"/>
                <w:lang w:eastAsia="en-GB"/>
              </w:rPr>
            </w:pPr>
            <w:r w:rsidRPr="002530C8">
              <w:rPr>
                <w:rFonts w:cs="Times"/>
                <w:color w:val="141413"/>
                <w:sz w:val="22"/>
                <w:szCs w:val="15"/>
              </w:rPr>
              <w:lastRenderedPageBreak/>
              <w:t>low insulin</w:t>
            </w:r>
            <w:r>
              <w:rPr>
                <w:rFonts w:cs="Times"/>
                <w:color w:val="141413"/>
                <w:sz w:val="22"/>
                <w:szCs w:val="15"/>
              </w:rPr>
              <w:t>e</w:t>
            </w:r>
            <w:r w:rsidRPr="002530C8">
              <w:rPr>
                <w:rFonts w:cs="Times"/>
                <w:color w:val="141413"/>
                <w:sz w:val="22"/>
                <w:szCs w:val="15"/>
              </w:rPr>
              <w:t>mic-hyperglyc</w:t>
            </w:r>
            <w:r>
              <w:rPr>
                <w:rFonts w:cs="Times"/>
                <w:color w:val="141413"/>
                <w:sz w:val="22"/>
                <w:szCs w:val="15"/>
              </w:rPr>
              <w:t>ae</w:t>
            </w:r>
            <w:r w:rsidRPr="002530C8">
              <w:rPr>
                <w:rFonts w:cs="Times"/>
                <w:color w:val="141413"/>
                <w:sz w:val="22"/>
                <w:szCs w:val="15"/>
              </w:rPr>
              <w:t>mic (L</w:t>
            </w:r>
            <w:r>
              <w:rPr>
                <w:rFonts w:cs="Times"/>
                <w:color w:val="141413"/>
                <w:sz w:val="22"/>
                <w:szCs w:val="15"/>
              </w:rPr>
              <w:t>I</w:t>
            </w:r>
            <w:r w:rsidRPr="002530C8">
              <w:rPr>
                <w:rFonts w:cs="Times"/>
                <w:color w:val="141413"/>
                <w:sz w:val="22"/>
                <w:szCs w:val="15"/>
              </w:rPr>
              <w:t>Hyp)</w:t>
            </w:r>
          </w:p>
        </w:tc>
        <w:tc>
          <w:tcPr>
            <w:tcW w:w="1088" w:type="dxa"/>
            <w:tcBorders>
              <w:top w:val="single" w:sz="8" w:space="0" w:color="auto"/>
              <w:left w:val="single" w:sz="8" w:space="0" w:color="auto"/>
              <w:bottom w:val="single" w:sz="4" w:space="0" w:color="auto"/>
              <w:right w:val="single" w:sz="4" w:space="0" w:color="auto"/>
            </w:tcBorders>
            <w:vAlign w:val="center"/>
          </w:tcPr>
          <w:p w14:paraId="5A3B956B" w14:textId="77777777" w:rsidR="004B2B0A" w:rsidRPr="000838CD" w:rsidRDefault="004B2B0A" w:rsidP="00E128F3">
            <w:pPr>
              <w:jc w:val="center"/>
              <w:rPr>
                <w:sz w:val="24"/>
                <w:szCs w:val="24"/>
                <w:lang w:eastAsia="en-GB"/>
              </w:rPr>
            </w:pPr>
            <w:r>
              <w:rPr>
                <w:sz w:val="22"/>
              </w:rPr>
              <w:t>2</w:t>
            </w:r>
          </w:p>
        </w:tc>
        <w:tc>
          <w:tcPr>
            <w:tcW w:w="2839" w:type="dxa"/>
            <w:tcBorders>
              <w:top w:val="single" w:sz="8" w:space="0" w:color="auto"/>
              <w:left w:val="single" w:sz="8" w:space="0" w:color="auto"/>
              <w:bottom w:val="single" w:sz="4" w:space="0" w:color="auto"/>
              <w:right w:val="single" w:sz="4" w:space="0" w:color="auto"/>
            </w:tcBorders>
            <w:shd w:val="clear" w:color="auto" w:fill="auto"/>
            <w:vAlign w:val="bottom"/>
          </w:tcPr>
          <w:p w14:paraId="3AE01F82" w14:textId="77777777" w:rsidR="004B2B0A" w:rsidRPr="00B23ACF" w:rsidRDefault="004B2B0A" w:rsidP="00E128F3">
            <w:pPr>
              <w:jc w:val="center"/>
              <w:rPr>
                <w:sz w:val="22"/>
              </w:rPr>
            </w:pPr>
            <w:r w:rsidRPr="00B23ACF">
              <w:rPr>
                <w:sz w:val="22"/>
              </w:rPr>
              <w:t>21.1</w:t>
            </w:r>
          </w:p>
        </w:tc>
        <w:tc>
          <w:tcPr>
            <w:tcW w:w="2012" w:type="dxa"/>
            <w:tcBorders>
              <w:top w:val="single" w:sz="8" w:space="0" w:color="auto"/>
              <w:left w:val="nil"/>
              <w:bottom w:val="single" w:sz="4" w:space="0" w:color="auto"/>
              <w:right w:val="single" w:sz="4" w:space="0" w:color="auto"/>
            </w:tcBorders>
            <w:shd w:val="clear" w:color="auto" w:fill="auto"/>
            <w:noWrap/>
            <w:vAlign w:val="bottom"/>
          </w:tcPr>
          <w:p w14:paraId="43259ECF" w14:textId="77777777" w:rsidR="004B2B0A" w:rsidRDefault="004B2B0A" w:rsidP="00E128F3">
            <w:pPr>
              <w:jc w:val="right"/>
              <w:rPr>
                <w:rFonts w:ascii="Calibri" w:hAnsi="Calibri" w:cs="Calibri"/>
                <w:color w:val="000000"/>
                <w:sz w:val="22"/>
              </w:rPr>
            </w:pPr>
            <w:r>
              <w:rPr>
                <w:rFonts w:ascii="Calibri" w:hAnsi="Calibri" w:cs="Calibri"/>
                <w:color w:val="000000"/>
                <w:sz w:val="22"/>
              </w:rPr>
              <w:t>2.094347</w:t>
            </w:r>
          </w:p>
        </w:tc>
        <w:tc>
          <w:tcPr>
            <w:tcW w:w="2268" w:type="dxa"/>
            <w:tcBorders>
              <w:top w:val="single" w:sz="8" w:space="0" w:color="auto"/>
              <w:left w:val="nil"/>
              <w:bottom w:val="single" w:sz="4" w:space="0" w:color="auto"/>
              <w:right w:val="single" w:sz="8" w:space="0" w:color="auto"/>
            </w:tcBorders>
            <w:shd w:val="clear" w:color="auto" w:fill="auto"/>
            <w:noWrap/>
            <w:vAlign w:val="bottom"/>
          </w:tcPr>
          <w:p w14:paraId="154A4A36" w14:textId="77777777" w:rsidR="004B2B0A" w:rsidRDefault="004B2B0A" w:rsidP="00E128F3">
            <w:pPr>
              <w:jc w:val="right"/>
              <w:rPr>
                <w:rFonts w:ascii="Calibri" w:hAnsi="Calibri" w:cs="Calibri"/>
                <w:color w:val="000000"/>
                <w:sz w:val="22"/>
              </w:rPr>
            </w:pPr>
            <w:r>
              <w:rPr>
                <w:rFonts w:ascii="Calibri" w:hAnsi="Calibri" w:cs="Calibri"/>
                <w:color w:val="000000"/>
                <w:sz w:val="22"/>
              </w:rPr>
              <w:t>124.2644</w:t>
            </w:r>
          </w:p>
        </w:tc>
      </w:tr>
      <w:tr w:rsidR="004B2B0A" w:rsidRPr="006F09CA" w14:paraId="5E8F88EB" w14:textId="77777777" w:rsidTr="00E128F3">
        <w:trPr>
          <w:trHeight w:val="282"/>
          <w:jc w:val="center"/>
        </w:trPr>
        <w:tc>
          <w:tcPr>
            <w:tcW w:w="1942" w:type="dxa"/>
            <w:vMerge/>
            <w:tcBorders>
              <w:left w:val="single" w:sz="8" w:space="0" w:color="auto"/>
              <w:right w:val="single" w:sz="4" w:space="0" w:color="auto"/>
            </w:tcBorders>
          </w:tcPr>
          <w:p w14:paraId="4F8DAE2E"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096002CA" w14:textId="77777777" w:rsidR="004B2B0A" w:rsidRPr="000838CD" w:rsidRDefault="004B2B0A" w:rsidP="00E128F3">
            <w:pPr>
              <w:jc w:val="center"/>
              <w:rPr>
                <w:sz w:val="24"/>
                <w:szCs w:val="24"/>
                <w:lang w:eastAsia="en-GB"/>
              </w:rPr>
            </w:pPr>
            <w:r>
              <w:rPr>
                <w:sz w:val="22"/>
              </w:rPr>
              <w:t>4</w:t>
            </w:r>
          </w:p>
        </w:tc>
        <w:tc>
          <w:tcPr>
            <w:tcW w:w="2839" w:type="dxa"/>
            <w:tcBorders>
              <w:top w:val="nil"/>
              <w:left w:val="single" w:sz="8" w:space="0" w:color="auto"/>
              <w:bottom w:val="single" w:sz="4" w:space="0" w:color="auto"/>
              <w:right w:val="single" w:sz="4" w:space="0" w:color="auto"/>
            </w:tcBorders>
            <w:shd w:val="clear" w:color="auto" w:fill="auto"/>
            <w:vAlign w:val="bottom"/>
          </w:tcPr>
          <w:p w14:paraId="4357BE53" w14:textId="77777777" w:rsidR="004B2B0A" w:rsidRPr="00B23ACF" w:rsidRDefault="004B2B0A" w:rsidP="00E128F3">
            <w:pPr>
              <w:jc w:val="center"/>
              <w:rPr>
                <w:sz w:val="22"/>
              </w:rPr>
            </w:pPr>
            <w:r w:rsidRPr="00B23ACF">
              <w:rPr>
                <w:sz w:val="22"/>
              </w:rPr>
              <w:t>21</w:t>
            </w:r>
          </w:p>
        </w:tc>
        <w:tc>
          <w:tcPr>
            <w:tcW w:w="2012" w:type="dxa"/>
            <w:tcBorders>
              <w:top w:val="nil"/>
              <w:left w:val="nil"/>
              <w:bottom w:val="single" w:sz="4" w:space="0" w:color="auto"/>
              <w:right w:val="single" w:sz="4" w:space="0" w:color="auto"/>
            </w:tcBorders>
            <w:shd w:val="clear" w:color="auto" w:fill="auto"/>
            <w:noWrap/>
            <w:vAlign w:val="bottom"/>
          </w:tcPr>
          <w:p w14:paraId="182D3FCF" w14:textId="77777777" w:rsidR="004B2B0A" w:rsidRDefault="004B2B0A" w:rsidP="00E128F3">
            <w:pPr>
              <w:jc w:val="right"/>
              <w:rPr>
                <w:rFonts w:ascii="Calibri" w:hAnsi="Calibri" w:cs="Calibri"/>
                <w:color w:val="000000"/>
                <w:sz w:val="22"/>
              </w:rPr>
            </w:pPr>
            <w:r>
              <w:rPr>
                <w:rFonts w:ascii="Calibri" w:hAnsi="Calibri" w:cs="Calibri"/>
                <w:color w:val="000000"/>
                <w:sz w:val="22"/>
              </w:rPr>
              <w:t>2.120938</w:t>
            </w:r>
          </w:p>
        </w:tc>
        <w:tc>
          <w:tcPr>
            <w:tcW w:w="2268" w:type="dxa"/>
            <w:tcBorders>
              <w:top w:val="nil"/>
              <w:left w:val="nil"/>
              <w:bottom w:val="single" w:sz="4" w:space="0" w:color="auto"/>
              <w:right w:val="single" w:sz="8" w:space="0" w:color="auto"/>
            </w:tcBorders>
            <w:shd w:val="clear" w:color="auto" w:fill="auto"/>
            <w:noWrap/>
            <w:vAlign w:val="bottom"/>
          </w:tcPr>
          <w:p w14:paraId="1AF5B0E2" w14:textId="77777777" w:rsidR="004B2B0A" w:rsidRDefault="004B2B0A" w:rsidP="00E128F3">
            <w:pPr>
              <w:jc w:val="right"/>
              <w:rPr>
                <w:rFonts w:ascii="Calibri" w:hAnsi="Calibri" w:cs="Calibri"/>
                <w:color w:val="000000"/>
                <w:sz w:val="22"/>
              </w:rPr>
            </w:pPr>
            <w:r>
              <w:rPr>
                <w:rFonts w:ascii="Calibri" w:hAnsi="Calibri" w:cs="Calibri"/>
                <w:color w:val="000000"/>
                <w:sz w:val="22"/>
              </w:rPr>
              <w:t>132.1107</w:t>
            </w:r>
          </w:p>
        </w:tc>
      </w:tr>
      <w:tr w:rsidR="004B2B0A" w:rsidRPr="006F09CA" w14:paraId="60F47ED5" w14:textId="77777777" w:rsidTr="00E128F3">
        <w:trPr>
          <w:trHeight w:val="282"/>
          <w:jc w:val="center"/>
        </w:trPr>
        <w:tc>
          <w:tcPr>
            <w:tcW w:w="1942" w:type="dxa"/>
            <w:vMerge/>
            <w:tcBorders>
              <w:left w:val="single" w:sz="8" w:space="0" w:color="auto"/>
              <w:right w:val="single" w:sz="4" w:space="0" w:color="auto"/>
            </w:tcBorders>
          </w:tcPr>
          <w:p w14:paraId="43848FC3"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4F8C175C" w14:textId="77777777" w:rsidR="004B2B0A" w:rsidRPr="000838CD" w:rsidRDefault="004B2B0A" w:rsidP="00E128F3">
            <w:pPr>
              <w:jc w:val="center"/>
              <w:rPr>
                <w:sz w:val="24"/>
                <w:szCs w:val="24"/>
                <w:lang w:eastAsia="en-GB"/>
              </w:rPr>
            </w:pPr>
            <w:r>
              <w:rPr>
                <w:sz w:val="22"/>
              </w:rPr>
              <w:t>6</w:t>
            </w:r>
          </w:p>
        </w:tc>
        <w:tc>
          <w:tcPr>
            <w:tcW w:w="2839" w:type="dxa"/>
            <w:tcBorders>
              <w:top w:val="nil"/>
              <w:left w:val="single" w:sz="8" w:space="0" w:color="auto"/>
              <w:bottom w:val="single" w:sz="4" w:space="0" w:color="auto"/>
              <w:right w:val="single" w:sz="4" w:space="0" w:color="auto"/>
            </w:tcBorders>
            <w:shd w:val="clear" w:color="auto" w:fill="auto"/>
            <w:vAlign w:val="bottom"/>
          </w:tcPr>
          <w:p w14:paraId="4C69175D" w14:textId="77777777" w:rsidR="004B2B0A" w:rsidRPr="00B23ACF" w:rsidRDefault="004B2B0A" w:rsidP="00E128F3">
            <w:pPr>
              <w:jc w:val="center"/>
              <w:rPr>
                <w:sz w:val="22"/>
              </w:rPr>
            </w:pPr>
            <w:r w:rsidRPr="00B23ACF">
              <w:rPr>
                <w:sz w:val="22"/>
              </w:rPr>
              <w:t>21.3</w:t>
            </w:r>
          </w:p>
        </w:tc>
        <w:tc>
          <w:tcPr>
            <w:tcW w:w="2012" w:type="dxa"/>
            <w:tcBorders>
              <w:top w:val="nil"/>
              <w:left w:val="nil"/>
              <w:bottom w:val="single" w:sz="4" w:space="0" w:color="auto"/>
              <w:right w:val="single" w:sz="4" w:space="0" w:color="auto"/>
            </w:tcBorders>
            <w:shd w:val="clear" w:color="auto" w:fill="auto"/>
            <w:noWrap/>
            <w:vAlign w:val="bottom"/>
          </w:tcPr>
          <w:p w14:paraId="76B216AF" w14:textId="77777777" w:rsidR="004B2B0A" w:rsidRDefault="004B2B0A" w:rsidP="00E128F3">
            <w:pPr>
              <w:jc w:val="right"/>
              <w:rPr>
                <w:rFonts w:ascii="Calibri" w:hAnsi="Calibri" w:cs="Calibri"/>
                <w:color w:val="000000"/>
                <w:sz w:val="22"/>
              </w:rPr>
            </w:pPr>
            <w:r>
              <w:rPr>
                <w:rFonts w:ascii="Calibri" w:hAnsi="Calibri" w:cs="Calibri"/>
                <w:color w:val="000000"/>
                <w:sz w:val="22"/>
              </w:rPr>
              <w:t>2.041164</w:t>
            </w:r>
          </w:p>
        </w:tc>
        <w:tc>
          <w:tcPr>
            <w:tcW w:w="2268" w:type="dxa"/>
            <w:tcBorders>
              <w:top w:val="nil"/>
              <w:left w:val="nil"/>
              <w:bottom w:val="single" w:sz="4" w:space="0" w:color="auto"/>
              <w:right w:val="single" w:sz="8" w:space="0" w:color="auto"/>
            </w:tcBorders>
            <w:shd w:val="clear" w:color="auto" w:fill="auto"/>
            <w:noWrap/>
            <w:vAlign w:val="bottom"/>
          </w:tcPr>
          <w:p w14:paraId="291D37DA" w14:textId="77777777" w:rsidR="004B2B0A" w:rsidRDefault="004B2B0A" w:rsidP="00E128F3">
            <w:pPr>
              <w:jc w:val="right"/>
              <w:rPr>
                <w:rFonts w:ascii="Calibri" w:hAnsi="Calibri" w:cs="Calibri"/>
                <w:color w:val="000000"/>
                <w:sz w:val="22"/>
              </w:rPr>
            </w:pPr>
            <w:r>
              <w:rPr>
                <w:rFonts w:ascii="Calibri" w:hAnsi="Calibri" w:cs="Calibri"/>
                <w:color w:val="000000"/>
                <w:sz w:val="22"/>
              </w:rPr>
              <w:t>109.942</w:t>
            </w:r>
          </w:p>
        </w:tc>
      </w:tr>
      <w:tr w:rsidR="004B2B0A" w:rsidRPr="006F09CA" w14:paraId="4B1EB686" w14:textId="77777777" w:rsidTr="00E128F3">
        <w:trPr>
          <w:trHeight w:val="282"/>
          <w:jc w:val="center"/>
        </w:trPr>
        <w:tc>
          <w:tcPr>
            <w:tcW w:w="1942" w:type="dxa"/>
            <w:vMerge/>
            <w:tcBorders>
              <w:left w:val="single" w:sz="8" w:space="0" w:color="auto"/>
              <w:right w:val="single" w:sz="4" w:space="0" w:color="auto"/>
            </w:tcBorders>
          </w:tcPr>
          <w:p w14:paraId="1EB2AD03"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47A41AB1" w14:textId="77777777" w:rsidR="004B2B0A" w:rsidRPr="000838CD" w:rsidRDefault="004B2B0A" w:rsidP="00E128F3">
            <w:pPr>
              <w:jc w:val="center"/>
              <w:rPr>
                <w:sz w:val="24"/>
                <w:szCs w:val="24"/>
                <w:lang w:eastAsia="en-GB"/>
              </w:rPr>
            </w:pPr>
            <w:r>
              <w:rPr>
                <w:sz w:val="22"/>
              </w:rPr>
              <w:t xml:space="preserve">8 </w:t>
            </w:r>
          </w:p>
        </w:tc>
        <w:tc>
          <w:tcPr>
            <w:tcW w:w="2839" w:type="dxa"/>
            <w:tcBorders>
              <w:top w:val="nil"/>
              <w:left w:val="single" w:sz="8" w:space="0" w:color="auto"/>
              <w:bottom w:val="single" w:sz="4" w:space="0" w:color="auto"/>
              <w:right w:val="single" w:sz="4" w:space="0" w:color="auto"/>
            </w:tcBorders>
            <w:shd w:val="clear" w:color="auto" w:fill="auto"/>
            <w:vAlign w:val="bottom"/>
          </w:tcPr>
          <w:p w14:paraId="7DA0C087" w14:textId="77777777" w:rsidR="004B2B0A" w:rsidRPr="00B23ACF" w:rsidRDefault="004B2B0A" w:rsidP="00E128F3">
            <w:pPr>
              <w:jc w:val="center"/>
              <w:rPr>
                <w:sz w:val="22"/>
              </w:rPr>
            </w:pPr>
            <w:r w:rsidRPr="00B23ACF">
              <w:rPr>
                <w:sz w:val="22"/>
              </w:rPr>
              <w:t>21.3</w:t>
            </w:r>
          </w:p>
        </w:tc>
        <w:tc>
          <w:tcPr>
            <w:tcW w:w="2012" w:type="dxa"/>
            <w:tcBorders>
              <w:top w:val="nil"/>
              <w:left w:val="nil"/>
              <w:bottom w:val="single" w:sz="4" w:space="0" w:color="auto"/>
              <w:right w:val="single" w:sz="4" w:space="0" w:color="auto"/>
            </w:tcBorders>
            <w:shd w:val="clear" w:color="auto" w:fill="auto"/>
            <w:noWrap/>
            <w:vAlign w:val="bottom"/>
          </w:tcPr>
          <w:p w14:paraId="1B06FF25" w14:textId="77777777" w:rsidR="004B2B0A" w:rsidRDefault="004B2B0A" w:rsidP="00E128F3">
            <w:pPr>
              <w:jc w:val="right"/>
              <w:rPr>
                <w:rFonts w:ascii="Calibri" w:hAnsi="Calibri" w:cs="Calibri"/>
                <w:color w:val="000000"/>
                <w:sz w:val="22"/>
              </w:rPr>
            </w:pPr>
            <w:r>
              <w:rPr>
                <w:rFonts w:ascii="Calibri" w:hAnsi="Calibri" w:cs="Calibri"/>
                <w:color w:val="000000"/>
                <w:sz w:val="22"/>
              </w:rPr>
              <w:t>2.041164</w:t>
            </w:r>
          </w:p>
        </w:tc>
        <w:tc>
          <w:tcPr>
            <w:tcW w:w="2268" w:type="dxa"/>
            <w:tcBorders>
              <w:top w:val="nil"/>
              <w:left w:val="nil"/>
              <w:bottom w:val="single" w:sz="4" w:space="0" w:color="auto"/>
              <w:right w:val="single" w:sz="8" w:space="0" w:color="auto"/>
            </w:tcBorders>
            <w:shd w:val="clear" w:color="auto" w:fill="auto"/>
            <w:noWrap/>
            <w:vAlign w:val="bottom"/>
          </w:tcPr>
          <w:p w14:paraId="7676EAE8" w14:textId="77777777" w:rsidR="004B2B0A" w:rsidRDefault="004B2B0A" w:rsidP="00E128F3">
            <w:pPr>
              <w:jc w:val="right"/>
              <w:rPr>
                <w:rFonts w:ascii="Calibri" w:hAnsi="Calibri" w:cs="Calibri"/>
                <w:color w:val="000000"/>
                <w:sz w:val="22"/>
              </w:rPr>
            </w:pPr>
            <w:r>
              <w:rPr>
                <w:rFonts w:ascii="Calibri" w:hAnsi="Calibri" w:cs="Calibri"/>
                <w:color w:val="000000"/>
                <w:sz w:val="22"/>
              </w:rPr>
              <w:t>109.942</w:t>
            </w:r>
          </w:p>
        </w:tc>
      </w:tr>
      <w:tr w:rsidR="004B2B0A" w:rsidRPr="006F09CA" w14:paraId="20A66FAD" w14:textId="77777777" w:rsidTr="00E128F3">
        <w:trPr>
          <w:trHeight w:val="282"/>
          <w:jc w:val="center"/>
        </w:trPr>
        <w:tc>
          <w:tcPr>
            <w:tcW w:w="1942" w:type="dxa"/>
            <w:vMerge/>
            <w:tcBorders>
              <w:left w:val="single" w:sz="8" w:space="0" w:color="auto"/>
              <w:right w:val="single" w:sz="4" w:space="0" w:color="auto"/>
            </w:tcBorders>
          </w:tcPr>
          <w:p w14:paraId="744D106A"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vAlign w:val="center"/>
          </w:tcPr>
          <w:p w14:paraId="4B7B9543" w14:textId="77777777" w:rsidR="004B2B0A" w:rsidRPr="000838CD" w:rsidRDefault="004B2B0A" w:rsidP="00E128F3">
            <w:pPr>
              <w:jc w:val="center"/>
              <w:rPr>
                <w:sz w:val="24"/>
                <w:szCs w:val="24"/>
                <w:lang w:eastAsia="en-GB"/>
              </w:rPr>
            </w:pPr>
            <w:r>
              <w:rPr>
                <w:sz w:val="22"/>
              </w:rPr>
              <w:t>10</w:t>
            </w:r>
          </w:p>
        </w:tc>
        <w:tc>
          <w:tcPr>
            <w:tcW w:w="2839" w:type="dxa"/>
            <w:tcBorders>
              <w:top w:val="nil"/>
              <w:left w:val="single" w:sz="8" w:space="0" w:color="auto"/>
              <w:bottom w:val="single" w:sz="4" w:space="0" w:color="auto"/>
              <w:right w:val="single" w:sz="4" w:space="0" w:color="auto"/>
            </w:tcBorders>
            <w:shd w:val="clear" w:color="auto" w:fill="auto"/>
            <w:vAlign w:val="bottom"/>
          </w:tcPr>
          <w:p w14:paraId="5F1A14C3" w14:textId="77777777" w:rsidR="004B2B0A" w:rsidRPr="00B23ACF" w:rsidRDefault="004B2B0A" w:rsidP="00E128F3">
            <w:pPr>
              <w:jc w:val="center"/>
              <w:rPr>
                <w:sz w:val="22"/>
              </w:rPr>
            </w:pPr>
            <w:r w:rsidRPr="00B23ACF">
              <w:rPr>
                <w:sz w:val="22"/>
              </w:rPr>
              <w:t>20.9</w:t>
            </w:r>
          </w:p>
        </w:tc>
        <w:tc>
          <w:tcPr>
            <w:tcW w:w="2012" w:type="dxa"/>
            <w:tcBorders>
              <w:top w:val="nil"/>
              <w:left w:val="nil"/>
              <w:bottom w:val="single" w:sz="4" w:space="0" w:color="auto"/>
              <w:right w:val="single" w:sz="4" w:space="0" w:color="auto"/>
            </w:tcBorders>
            <w:shd w:val="clear" w:color="auto" w:fill="auto"/>
            <w:noWrap/>
            <w:vAlign w:val="bottom"/>
          </w:tcPr>
          <w:p w14:paraId="069B6C7D" w14:textId="77777777" w:rsidR="004B2B0A" w:rsidRDefault="004B2B0A" w:rsidP="00E128F3">
            <w:pPr>
              <w:jc w:val="right"/>
              <w:rPr>
                <w:rFonts w:ascii="Calibri" w:hAnsi="Calibri" w:cs="Calibri"/>
                <w:color w:val="000000"/>
                <w:sz w:val="22"/>
              </w:rPr>
            </w:pPr>
            <w:r>
              <w:rPr>
                <w:rFonts w:ascii="Calibri" w:hAnsi="Calibri" w:cs="Calibri"/>
                <w:color w:val="000000"/>
                <w:sz w:val="22"/>
              </w:rPr>
              <w:t>2.14753</w:t>
            </w:r>
          </w:p>
        </w:tc>
        <w:tc>
          <w:tcPr>
            <w:tcW w:w="2268" w:type="dxa"/>
            <w:tcBorders>
              <w:top w:val="nil"/>
              <w:left w:val="nil"/>
              <w:bottom w:val="single" w:sz="4" w:space="0" w:color="auto"/>
              <w:right w:val="single" w:sz="8" w:space="0" w:color="auto"/>
            </w:tcBorders>
            <w:shd w:val="clear" w:color="auto" w:fill="auto"/>
            <w:noWrap/>
            <w:vAlign w:val="bottom"/>
          </w:tcPr>
          <w:p w14:paraId="139D9D41" w14:textId="77777777" w:rsidR="004B2B0A" w:rsidRDefault="004B2B0A" w:rsidP="00E128F3">
            <w:pPr>
              <w:jc w:val="right"/>
              <w:rPr>
                <w:rFonts w:ascii="Calibri" w:hAnsi="Calibri" w:cs="Calibri"/>
                <w:color w:val="000000"/>
                <w:sz w:val="22"/>
              </w:rPr>
            </w:pPr>
            <w:r>
              <w:rPr>
                <w:rFonts w:ascii="Calibri" w:hAnsi="Calibri" w:cs="Calibri"/>
                <w:color w:val="000000"/>
                <w:sz w:val="22"/>
              </w:rPr>
              <w:t>140.4526</w:t>
            </w:r>
          </w:p>
        </w:tc>
      </w:tr>
      <w:tr w:rsidR="004B2B0A" w:rsidRPr="006F09CA" w14:paraId="0CF64F07" w14:textId="77777777" w:rsidTr="00E128F3">
        <w:trPr>
          <w:trHeight w:val="282"/>
          <w:jc w:val="center"/>
        </w:trPr>
        <w:tc>
          <w:tcPr>
            <w:tcW w:w="1942" w:type="dxa"/>
            <w:vMerge/>
            <w:tcBorders>
              <w:left w:val="single" w:sz="8" w:space="0" w:color="auto"/>
              <w:bottom w:val="single" w:sz="8" w:space="0" w:color="auto"/>
              <w:right w:val="single" w:sz="4" w:space="0" w:color="auto"/>
            </w:tcBorders>
          </w:tcPr>
          <w:p w14:paraId="2C170801"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8" w:space="0" w:color="auto"/>
              <w:right w:val="single" w:sz="4" w:space="0" w:color="auto"/>
            </w:tcBorders>
            <w:vAlign w:val="center"/>
          </w:tcPr>
          <w:p w14:paraId="0A9AE522" w14:textId="77777777" w:rsidR="004B2B0A" w:rsidRPr="000838CD" w:rsidRDefault="004B2B0A" w:rsidP="00E128F3">
            <w:pPr>
              <w:jc w:val="center"/>
              <w:rPr>
                <w:sz w:val="24"/>
                <w:szCs w:val="24"/>
                <w:lang w:eastAsia="en-GB"/>
              </w:rPr>
            </w:pPr>
            <w:r>
              <w:rPr>
                <w:sz w:val="22"/>
              </w:rPr>
              <w:t>12</w:t>
            </w:r>
          </w:p>
        </w:tc>
        <w:tc>
          <w:tcPr>
            <w:tcW w:w="2839" w:type="dxa"/>
            <w:tcBorders>
              <w:top w:val="nil"/>
              <w:left w:val="single" w:sz="8" w:space="0" w:color="auto"/>
              <w:bottom w:val="single" w:sz="8" w:space="0" w:color="auto"/>
              <w:right w:val="single" w:sz="4" w:space="0" w:color="auto"/>
            </w:tcBorders>
            <w:shd w:val="clear" w:color="auto" w:fill="auto"/>
            <w:vAlign w:val="bottom"/>
          </w:tcPr>
          <w:p w14:paraId="735509DD" w14:textId="77777777" w:rsidR="004B2B0A" w:rsidRPr="00B23ACF" w:rsidRDefault="004B2B0A" w:rsidP="00E128F3">
            <w:pPr>
              <w:jc w:val="center"/>
              <w:rPr>
                <w:sz w:val="22"/>
              </w:rPr>
            </w:pPr>
            <w:r w:rsidRPr="00B23ACF">
              <w:rPr>
                <w:sz w:val="22"/>
              </w:rPr>
              <w:t>21.3</w:t>
            </w:r>
          </w:p>
        </w:tc>
        <w:tc>
          <w:tcPr>
            <w:tcW w:w="2012" w:type="dxa"/>
            <w:tcBorders>
              <w:top w:val="nil"/>
              <w:left w:val="nil"/>
              <w:bottom w:val="single" w:sz="8" w:space="0" w:color="auto"/>
              <w:right w:val="single" w:sz="4" w:space="0" w:color="auto"/>
            </w:tcBorders>
            <w:shd w:val="clear" w:color="auto" w:fill="auto"/>
            <w:noWrap/>
            <w:vAlign w:val="bottom"/>
          </w:tcPr>
          <w:p w14:paraId="20684C30" w14:textId="77777777" w:rsidR="004B2B0A" w:rsidRDefault="004B2B0A" w:rsidP="00E128F3">
            <w:pPr>
              <w:jc w:val="right"/>
              <w:rPr>
                <w:rFonts w:ascii="Calibri" w:hAnsi="Calibri" w:cs="Calibri"/>
                <w:color w:val="000000"/>
                <w:sz w:val="22"/>
              </w:rPr>
            </w:pPr>
            <w:r>
              <w:rPr>
                <w:rFonts w:ascii="Calibri" w:hAnsi="Calibri" w:cs="Calibri"/>
                <w:color w:val="000000"/>
                <w:sz w:val="22"/>
              </w:rPr>
              <w:t>2.041164</w:t>
            </w:r>
          </w:p>
        </w:tc>
        <w:tc>
          <w:tcPr>
            <w:tcW w:w="2268" w:type="dxa"/>
            <w:tcBorders>
              <w:top w:val="nil"/>
              <w:left w:val="nil"/>
              <w:bottom w:val="single" w:sz="8" w:space="0" w:color="auto"/>
              <w:right w:val="single" w:sz="8" w:space="0" w:color="auto"/>
            </w:tcBorders>
            <w:shd w:val="clear" w:color="auto" w:fill="auto"/>
            <w:noWrap/>
            <w:vAlign w:val="bottom"/>
          </w:tcPr>
          <w:p w14:paraId="5C3F8C4D" w14:textId="77777777" w:rsidR="004B2B0A" w:rsidRDefault="004B2B0A" w:rsidP="00E128F3">
            <w:pPr>
              <w:jc w:val="right"/>
              <w:rPr>
                <w:rFonts w:ascii="Calibri" w:hAnsi="Calibri" w:cs="Calibri"/>
                <w:color w:val="000000"/>
                <w:sz w:val="22"/>
              </w:rPr>
            </w:pPr>
            <w:r>
              <w:rPr>
                <w:rFonts w:ascii="Calibri" w:hAnsi="Calibri" w:cs="Calibri"/>
                <w:color w:val="000000"/>
                <w:sz w:val="22"/>
              </w:rPr>
              <w:t>109.942</w:t>
            </w:r>
          </w:p>
        </w:tc>
      </w:tr>
      <w:tr w:rsidR="004B2B0A" w:rsidRPr="006F09CA" w14:paraId="7285ECBF" w14:textId="77777777" w:rsidTr="00E128F3">
        <w:trPr>
          <w:trHeight w:val="282"/>
          <w:jc w:val="center"/>
        </w:trPr>
        <w:tc>
          <w:tcPr>
            <w:tcW w:w="1942" w:type="dxa"/>
            <w:tcBorders>
              <w:top w:val="nil"/>
              <w:left w:val="single" w:sz="8" w:space="0" w:color="auto"/>
              <w:bottom w:val="single" w:sz="4" w:space="0" w:color="auto"/>
              <w:right w:val="single" w:sz="4" w:space="0" w:color="auto"/>
            </w:tcBorders>
          </w:tcPr>
          <w:p w14:paraId="604265FB" w14:textId="77777777" w:rsidR="004B2B0A" w:rsidRPr="000838CD" w:rsidRDefault="004B2B0A" w:rsidP="00E128F3">
            <w:pPr>
              <w:jc w:val="center"/>
              <w:rPr>
                <w:sz w:val="24"/>
                <w:szCs w:val="24"/>
                <w:lang w:eastAsia="en-GB"/>
              </w:rPr>
            </w:pPr>
          </w:p>
        </w:tc>
        <w:tc>
          <w:tcPr>
            <w:tcW w:w="1088" w:type="dxa"/>
            <w:tcBorders>
              <w:top w:val="nil"/>
              <w:left w:val="single" w:sz="8" w:space="0" w:color="auto"/>
              <w:bottom w:val="single" w:sz="4" w:space="0" w:color="auto"/>
              <w:right w:val="single" w:sz="4" w:space="0" w:color="auto"/>
            </w:tcBorders>
          </w:tcPr>
          <w:p w14:paraId="6E4F2EFD" w14:textId="77777777" w:rsidR="004B2B0A" w:rsidRPr="000838CD" w:rsidRDefault="004B2B0A" w:rsidP="00E128F3">
            <w:pPr>
              <w:jc w:val="center"/>
              <w:rPr>
                <w:sz w:val="24"/>
                <w:szCs w:val="24"/>
                <w:lang w:eastAsia="en-GB"/>
              </w:rPr>
            </w:pPr>
          </w:p>
        </w:tc>
        <w:tc>
          <w:tcPr>
            <w:tcW w:w="2839" w:type="dxa"/>
            <w:tcBorders>
              <w:top w:val="nil"/>
              <w:left w:val="single" w:sz="8" w:space="0" w:color="auto"/>
              <w:bottom w:val="single" w:sz="4" w:space="0" w:color="auto"/>
              <w:right w:val="single" w:sz="4" w:space="0" w:color="auto"/>
            </w:tcBorders>
            <w:shd w:val="clear" w:color="auto" w:fill="auto"/>
            <w:vAlign w:val="bottom"/>
          </w:tcPr>
          <w:p w14:paraId="6ECA93D2" w14:textId="77777777" w:rsidR="004B2B0A" w:rsidRPr="000838CD" w:rsidRDefault="004B2B0A" w:rsidP="00E128F3">
            <w:pPr>
              <w:jc w:val="center"/>
              <w:rPr>
                <w:sz w:val="24"/>
                <w:szCs w:val="24"/>
                <w:lang w:eastAsia="en-GB"/>
              </w:rPr>
            </w:pPr>
            <w:r>
              <w:rPr>
                <w:sz w:val="24"/>
                <w:szCs w:val="24"/>
                <w:lang w:eastAsia="en-GB"/>
              </w:rPr>
              <w:t>AVERAGE</w:t>
            </w:r>
            <w:r w:rsidRPr="000838CD">
              <w:rPr>
                <w:sz w:val="24"/>
                <w:szCs w:val="24"/>
                <w:lang w:eastAsia="en-GB"/>
              </w:rPr>
              <w:t> </w:t>
            </w:r>
          </w:p>
        </w:tc>
        <w:tc>
          <w:tcPr>
            <w:tcW w:w="2012" w:type="dxa"/>
            <w:tcBorders>
              <w:top w:val="nil"/>
              <w:left w:val="nil"/>
              <w:bottom w:val="single" w:sz="4" w:space="0" w:color="auto"/>
              <w:right w:val="single" w:sz="4" w:space="0" w:color="auto"/>
            </w:tcBorders>
            <w:shd w:val="clear" w:color="auto" w:fill="auto"/>
            <w:noWrap/>
            <w:vAlign w:val="bottom"/>
          </w:tcPr>
          <w:p w14:paraId="6C95DF7D" w14:textId="77777777" w:rsidR="004B2B0A" w:rsidRDefault="004B2B0A" w:rsidP="00E128F3">
            <w:pPr>
              <w:jc w:val="right"/>
              <w:rPr>
                <w:rFonts w:ascii="Calibri" w:hAnsi="Calibri" w:cs="Calibri"/>
                <w:color w:val="000000"/>
                <w:sz w:val="22"/>
              </w:rPr>
            </w:pPr>
            <w:r>
              <w:rPr>
                <w:rFonts w:ascii="Calibri" w:hAnsi="Calibri" w:cs="Calibri"/>
                <w:color w:val="000000"/>
                <w:sz w:val="22"/>
              </w:rPr>
              <w:t>2.081051</w:t>
            </w:r>
          </w:p>
        </w:tc>
        <w:tc>
          <w:tcPr>
            <w:tcW w:w="2268" w:type="dxa"/>
            <w:tcBorders>
              <w:top w:val="nil"/>
              <w:left w:val="nil"/>
              <w:bottom w:val="single" w:sz="4" w:space="0" w:color="auto"/>
              <w:right w:val="single" w:sz="8" w:space="0" w:color="auto"/>
            </w:tcBorders>
            <w:shd w:val="clear" w:color="auto" w:fill="auto"/>
            <w:noWrap/>
            <w:vAlign w:val="bottom"/>
          </w:tcPr>
          <w:p w14:paraId="4CABB685" w14:textId="77777777" w:rsidR="004B2B0A" w:rsidRDefault="004B2B0A" w:rsidP="00E128F3">
            <w:pPr>
              <w:jc w:val="right"/>
              <w:rPr>
                <w:rFonts w:ascii="Calibri" w:hAnsi="Calibri" w:cs="Calibri"/>
                <w:color w:val="000000"/>
                <w:sz w:val="22"/>
              </w:rPr>
            </w:pPr>
            <w:commentRangeStart w:id="17"/>
            <w:r>
              <w:rPr>
                <w:rFonts w:ascii="Calibri" w:hAnsi="Calibri" w:cs="Calibri"/>
                <w:color w:val="000000"/>
                <w:sz w:val="22"/>
              </w:rPr>
              <w:t>121.1089</w:t>
            </w:r>
            <w:commentRangeEnd w:id="17"/>
            <w:r w:rsidR="00DE6BA2">
              <w:rPr>
                <w:rStyle w:val="CommentReference"/>
              </w:rPr>
              <w:commentReference w:id="17"/>
            </w:r>
          </w:p>
        </w:tc>
      </w:tr>
      <w:tr w:rsidR="004B2B0A" w:rsidRPr="006F09CA" w14:paraId="7512BE7B" w14:textId="77777777" w:rsidTr="00E128F3">
        <w:trPr>
          <w:trHeight w:val="282"/>
          <w:jc w:val="center"/>
        </w:trPr>
        <w:tc>
          <w:tcPr>
            <w:tcW w:w="1942" w:type="dxa"/>
            <w:tcBorders>
              <w:top w:val="nil"/>
              <w:left w:val="single" w:sz="8" w:space="0" w:color="auto"/>
              <w:bottom w:val="single" w:sz="8" w:space="0" w:color="auto"/>
              <w:right w:val="single" w:sz="4" w:space="0" w:color="auto"/>
            </w:tcBorders>
          </w:tcPr>
          <w:p w14:paraId="16D852D3" w14:textId="77777777" w:rsidR="004B2B0A" w:rsidRPr="000838CD" w:rsidRDefault="004B2B0A" w:rsidP="00E128F3">
            <w:pPr>
              <w:rPr>
                <w:sz w:val="24"/>
                <w:szCs w:val="24"/>
                <w:lang w:eastAsia="en-GB"/>
              </w:rPr>
            </w:pPr>
          </w:p>
        </w:tc>
        <w:tc>
          <w:tcPr>
            <w:tcW w:w="1088" w:type="dxa"/>
            <w:tcBorders>
              <w:top w:val="nil"/>
              <w:left w:val="single" w:sz="8" w:space="0" w:color="auto"/>
              <w:bottom w:val="single" w:sz="8" w:space="0" w:color="auto"/>
              <w:right w:val="single" w:sz="4" w:space="0" w:color="auto"/>
            </w:tcBorders>
          </w:tcPr>
          <w:p w14:paraId="03EE30D0" w14:textId="77777777" w:rsidR="004B2B0A" w:rsidRPr="000838CD" w:rsidRDefault="004B2B0A" w:rsidP="00E128F3">
            <w:pPr>
              <w:rPr>
                <w:sz w:val="24"/>
                <w:szCs w:val="24"/>
                <w:lang w:eastAsia="en-GB"/>
              </w:rPr>
            </w:pPr>
          </w:p>
        </w:tc>
        <w:tc>
          <w:tcPr>
            <w:tcW w:w="2839" w:type="dxa"/>
            <w:tcBorders>
              <w:top w:val="nil"/>
              <w:left w:val="single" w:sz="8" w:space="0" w:color="auto"/>
              <w:bottom w:val="single" w:sz="8" w:space="0" w:color="auto"/>
              <w:right w:val="single" w:sz="4" w:space="0" w:color="auto"/>
            </w:tcBorders>
            <w:shd w:val="clear" w:color="auto" w:fill="auto"/>
            <w:noWrap/>
            <w:vAlign w:val="bottom"/>
          </w:tcPr>
          <w:p w14:paraId="63D34BF7" w14:textId="77777777" w:rsidR="004B2B0A" w:rsidRPr="000838CD" w:rsidRDefault="004B2B0A" w:rsidP="00E128F3">
            <w:pPr>
              <w:rPr>
                <w:sz w:val="24"/>
                <w:szCs w:val="24"/>
                <w:lang w:eastAsia="en-GB"/>
              </w:rPr>
            </w:pPr>
            <w:r w:rsidRPr="000838CD">
              <w:rPr>
                <w:sz w:val="24"/>
                <w:szCs w:val="24"/>
                <w:lang w:eastAsia="en-GB"/>
              </w:rPr>
              <w:t> </w:t>
            </w:r>
            <w:r>
              <w:rPr>
                <w:sz w:val="24"/>
                <w:szCs w:val="24"/>
                <w:lang w:eastAsia="en-GB"/>
              </w:rPr>
              <w:t xml:space="preserve">            SD</w:t>
            </w:r>
          </w:p>
        </w:tc>
        <w:tc>
          <w:tcPr>
            <w:tcW w:w="2012" w:type="dxa"/>
            <w:tcBorders>
              <w:top w:val="nil"/>
              <w:left w:val="nil"/>
              <w:bottom w:val="single" w:sz="8" w:space="0" w:color="auto"/>
              <w:right w:val="single" w:sz="4" w:space="0" w:color="auto"/>
            </w:tcBorders>
            <w:shd w:val="clear" w:color="auto" w:fill="auto"/>
            <w:noWrap/>
            <w:vAlign w:val="bottom"/>
          </w:tcPr>
          <w:p w14:paraId="3C16299C" w14:textId="77777777" w:rsidR="004B2B0A" w:rsidRDefault="004B2B0A" w:rsidP="00E128F3">
            <w:pPr>
              <w:jc w:val="right"/>
              <w:rPr>
                <w:rFonts w:ascii="Calibri" w:hAnsi="Calibri" w:cs="Calibri"/>
                <w:color w:val="000000"/>
                <w:sz w:val="22"/>
              </w:rPr>
            </w:pPr>
            <w:r>
              <w:rPr>
                <w:rFonts w:ascii="Calibri" w:hAnsi="Calibri" w:cs="Calibri"/>
                <w:color w:val="000000"/>
                <w:sz w:val="22"/>
              </w:rPr>
              <w:t>0.046819</w:t>
            </w:r>
          </w:p>
        </w:tc>
        <w:tc>
          <w:tcPr>
            <w:tcW w:w="2268" w:type="dxa"/>
            <w:tcBorders>
              <w:top w:val="nil"/>
              <w:left w:val="nil"/>
              <w:bottom w:val="single" w:sz="8" w:space="0" w:color="auto"/>
              <w:right w:val="single" w:sz="8" w:space="0" w:color="auto"/>
            </w:tcBorders>
            <w:shd w:val="clear" w:color="auto" w:fill="auto"/>
            <w:noWrap/>
            <w:vAlign w:val="bottom"/>
          </w:tcPr>
          <w:p w14:paraId="39470835" w14:textId="77777777" w:rsidR="004B2B0A" w:rsidRDefault="004B2B0A" w:rsidP="00E128F3">
            <w:pPr>
              <w:jc w:val="right"/>
              <w:rPr>
                <w:rFonts w:ascii="Calibri" w:hAnsi="Calibri" w:cs="Calibri"/>
                <w:color w:val="000000"/>
                <w:sz w:val="22"/>
              </w:rPr>
            </w:pPr>
            <w:r>
              <w:rPr>
                <w:rFonts w:ascii="Calibri" w:hAnsi="Calibri" w:cs="Calibri"/>
                <w:color w:val="000000"/>
                <w:sz w:val="22"/>
              </w:rPr>
              <w:t>1.113831</w:t>
            </w:r>
          </w:p>
        </w:tc>
      </w:tr>
      <w:tr w:rsidR="004B2B0A" w:rsidRPr="006F09CA" w14:paraId="1C87DBC0" w14:textId="77777777" w:rsidTr="00E128F3">
        <w:trPr>
          <w:trHeight w:val="282"/>
          <w:jc w:val="center"/>
        </w:trPr>
        <w:tc>
          <w:tcPr>
            <w:tcW w:w="1942" w:type="dxa"/>
            <w:tcBorders>
              <w:top w:val="nil"/>
              <w:left w:val="nil"/>
              <w:bottom w:val="single" w:sz="4" w:space="0" w:color="auto"/>
              <w:right w:val="nil"/>
            </w:tcBorders>
          </w:tcPr>
          <w:p w14:paraId="6B225DBB" w14:textId="77777777" w:rsidR="004B2B0A" w:rsidRPr="000838CD" w:rsidRDefault="004B2B0A" w:rsidP="00E128F3">
            <w:pPr>
              <w:rPr>
                <w:sz w:val="24"/>
                <w:szCs w:val="24"/>
                <w:lang w:eastAsia="en-GB"/>
              </w:rPr>
            </w:pPr>
          </w:p>
        </w:tc>
        <w:tc>
          <w:tcPr>
            <w:tcW w:w="1088" w:type="dxa"/>
            <w:tcBorders>
              <w:top w:val="nil"/>
              <w:left w:val="nil"/>
              <w:bottom w:val="single" w:sz="4" w:space="0" w:color="auto"/>
              <w:right w:val="nil"/>
            </w:tcBorders>
          </w:tcPr>
          <w:p w14:paraId="2072C240" w14:textId="77777777" w:rsidR="004B2B0A" w:rsidRPr="000838CD" w:rsidRDefault="004B2B0A" w:rsidP="00E128F3">
            <w:pPr>
              <w:rPr>
                <w:sz w:val="24"/>
                <w:szCs w:val="24"/>
                <w:lang w:eastAsia="en-GB"/>
              </w:rPr>
            </w:pPr>
          </w:p>
        </w:tc>
        <w:tc>
          <w:tcPr>
            <w:tcW w:w="2839" w:type="dxa"/>
            <w:tcBorders>
              <w:top w:val="nil"/>
              <w:left w:val="nil"/>
              <w:bottom w:val="single" w:sz="4" w:space="0" w:color="auto"/>
              <w:right w:val="nil"/>
            </w:tcBorders>
            <w:shd w:val="clear" w:color="auto" w:fill="auto"/>
            <w:noWrap/>
            <w:vAlign w:val="bottom"/>
          </w:tcPr>
          <w:p w14:paraId="6D92D9B4" w14:textId="77777777" w:rsidR="004B2B0A" w:rsidRPr="000838CD" w:rsidRDefault="004B2B0A" w:rsidP="00E128F3">
            <w:pPr>
              <w:rPr>
                <w:sz w:val="24"/>
                <w:szCs w:val="24"/>
                <w:lang w:eastAsia="en-GB"/>
              </w:rPr>
            </w:pPr>
          </w:p>
        </w:tc>
        <w:tc>
          <w:tcPr>
            <w:tcW w:w="2012" w:type="dxa"/>
            <w:tcBorders>
              <w:top w:val="nil"/>
              <w:left w:val="nil"/>
              <w:bottom w:val="single" w:sz="4" w:space="0" w:color="auto"/>
              <w:right w:val="single" w:sz="4" w:space="0" w:color="auto"/>
            </w:tcBorders>
            <w:shd w:val="clear" w:color="auto" w:fill="auto"/>
            <w:noWrap/>
            <w:vAlign w:val="bottom"/>
          </w:tcPr>
          <w:p w14:paraId="35B6C108" w14:textId="77777777" w:rsidR="004B2B0A" w:rsidRPr="000838CD" w:rsidRDefault="004B2B0A" w:rsidP="00E128F3">
            <w:pPr>
              <w:rPr>
                <w:sz w:val="24"/>
                <w:szCs w:val="24"/>
                <w:lang w:eastAsia="en-GB"/>
              </w:rPr>
            </w:pPr>
            <w:r w:rsidRPr="000838CD">
              <w:rPr>
                <w:sz w:val="24"/>
                <w:szCs w:val="24"/>
                <w:lang w:eastAsia="en-GB"/>
              </w:rPr>
              <w:t> </w:t>
            </w:r>
          </w:p>
        </w:tc>
        <w:tc>
          <w:tcPr>
            <w:tcW w:w="2268" w:type="dxa"/>
            <w:tcBorders>
              <w:top w:val="nil"/>
              <w:left w:val="nil"/>
              <w:bottom w:val="single" w:sz="4" w:space="0" w:color="auto"/>
              <w:right w:val="single" w:sz="8" w:space="0" w:color="auto"/>
            </w:tcBorders>
            <w:shd w:val="clear" w:color="auto" w:fill="auto"/>
            <w:noWrap/>
            <w:vAlign w:val="bottom"/>
          </w:tcPr>
          <w:p w14:paraId="3F182673" w14:textId="77777777" w:rsidR="004B2B0A" w:rsidRPr="000838CD" w:rsidRDefault="004B2B0A" w:rsidP="00E128F3">
            <w:pPr>
              <w:rPr>
                <w:sz w:val="24"/>
                <w:szCs w:val="24"/>
                <w:lang w:eastAsia="en-GB"/>
              </w:rPr>
            </w:pPr>
            <w:r w:rsidRPr="000838CD">
              <w:rPr>
                <w:sz w:val="24"/>
                <w:szCs w:val="24"/>
                <w:lang w:eastAsia="en-GB"/>
              </w:rPr>
              <w:t> </w:t>
            </w:r>
          </w:p>
        </w:tc>
      </w:tr>
      <w:tr w:rsidR="004B2B0A" w:rsidRPr="006F09CA" w14:paraId="0B9BD289" w14:textId="77777777" w:rsidTr="00E128F3">
        <w:trPr>
          <w:trHeight w:val="282"/>
          <w:jc w:val="center"/>
        </w:trPr>
        <w:tc>
          <w:tcPr>
            <w:tcW w:w="1942" w:type="dxa"/>
            <w:tcBorders>
              <w:top w:val="single" w:sz="4" w:space="0" w:color="auto"/>
              <w:left w:val="single" w:sz="4" w:space="0" w:color="auto"/>
              <w:bottom w:val="single" w:sz="4" w:space="0" w:color="auto"/>
              <w:right w:val="single" w:sz="4" w:space="0" w:color="auto"/>
            </w:tcBorders>
          </w:tcPr>
          <w:p w14:paraId="230623A7" w14:textId="77777777" w:rsidR="004B2B0A" w:rsidRPr="000838CD" w:rsidRDefault="004B2B0A" w:rsidP="00E128F3">
            <w:pPr>
              <w:rPr>
                <w:sz w:val="24"/>
                <w:szCs w:val="24"/>
                <w:lang w:eastAsia="en-GB"/>
              </w:rPr>
            </w:pPr>
          </w:p>
        </w:tc>
        <w:tc>
          <w:tcPr>
            <w:tcW w:w="1088" w:type="dxa"/>
            <w:tcBorders>
              <w:top w:val="single" w:sz="4" w:space="0" w:color="auto"/>
              <w:left w:val="single" w:sz="4" w:space="0" w:color="auto"/>
              <w:bottom w:val="single" w:sz="4" w:space="0" w:color="auto"/>
              <w:right w:val="single" w:sz="4" w:space="0" w:color="auto"/>
            </w:tcBorders>
          </w:tcPr>
          <w:p w14:paraId="3D927B69" w14:textId="77777777" w:rsidR="004B2B0A" w:rsidRPr="000838CD" w:rsidRDefault="004B2B0A" w:rsidP="00E128F3">
            <w:pPr>
              <w:rPr>
                <w:sz w:val="24"/>
                <w:szCs w:val="24"/>
                <w:lang w:eastAsia="en-GB"/>
              </w:rPr>
            </w:pPr>
          </w:p>
        </w:tc>
        <w:tc>
          <w:tcPr>
            <w:tcW w:w="28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53865" w14:textId="77777777" w:rsidR="004B2B0A" w:rsidRPr="000838CD" w:rsidRDefault="004B2B0A" w:rsidP="00E128F3">
            <w:pPr>
              <w:rPr>
                <w:sz w:val="24"/>
                <w:szCs w:val="24"/>
                <w:lang w:eastAsia="en-GB"/>
              </w:rPr>
            </w:pPr>
            <w:r w:rsidRPr="000838CD">
              <w:rPr>
                <w:sz w:val="24"/>
                <w:szCs w:val="24"/>
                <w:lang w:eastAsia="en-GB"/>
              </w:rPr>
              <w:t xml:space="preserve">Test for variance </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15EF1" w14:textId="77777777" w:rsidR="004B2B0A" w:rsidRPr="000838CD" w:rsidRDefault="004B2B0A" w:rsidP="00E128F3">
            <w:pPr>
              <w:jc w:val="center"/>
              <w:rPr>
                <w:sz w:val="24"/>
                <w:szCs w:val="24"/>
                <w:lang w:eastAsia="en-GB"/>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4451A" w14:textId="77777777" w:rsidR="004B2B0A" w:rsidRPr="00093FA8" w:rsidRDefault="004B2B0A" w:rsidP="00E128F3">
            <w:pPr>
              <w:jc w:val="center"/>
              <w:rPr>
                <w:rFonts w:ascii="Calibri" w:hAnsi="Calibri" w:cs="Calibri"/>
                <w:color w:val="000000"/>
                <w:sz w:val="22"/>
              </w:rPr>
            </w:pPr>
            <w:r>
              <w:rPr>
                <w:rFonts w:ascii="Calibri" w:hAnsi="Calibri" w:cs="Calibri"/>
                <w:color w:val="000000"/>
                <w:sz w:val="22"/>
              </w:rPr>
              <w:t>0.213993</w:t>
            </w:r>
          </w:p>
        </w:tc>
      </w:tr>
      <w:tr w:rsidR="004B2B0A" w:rsidRPr="006F09CA" w14:paraId="38ED8436" w14:textId="77777777" w:rsidTr="00E128F3">
        <w:trPr>
          <w:trHeight w:val="282"/>
          <w:jc w:val="center"/>
        </w:trPr>
        <w:tc>
          <w:tcPr>
            <w:tcW w:w="1942" w:type="dxa"/>
            <w:tcBorders>
              <w:top w:val="single" w:sz="4" w:space="0" w:color="auto"/>
              <w:left w:val="single" w:sz="4" w:space="0" w:color="auto"/>
              <w:bottom w:val="single" w:sz="4" w:space="0" w:color="auto"/>
              <w:right w:val="single" w:sz="4" w:space="0" w:color="auto"/>
            </w:tcBorders>
          </w:tcPr>
          <w:p w14:paraId="73E88E4F" w14:textId="77777777" w:rsidR="004B2B0A" w:rsidRPr="000838CD" w:rsidRDefault="004B2B0A" w:rsidP="00E128F3">
            <w:pPr>
              <w:rPr>
                <w:sz w:val="24"/>
                <w:szCs w:val="24"/>
                <w:lang w:eastAsia="en-GB"/>
              </w:rPr>
            </w:pPr>
          </w:p>
        </w:tc>
        <w:tc>
          <w:tcPr>
            <w:tcW w:w="1088" w:type="dxa"/>
            <w:tcBorders>
              <w:top w:val="single" w:sz="4" w:space="0" w:color="auto"/>
              <w:left w:val="single" w:sz="4" w:space="0" w:color="auto"/>
              <w:bottom w:val="single" w:sz="4" w:space="0" w:color="auto"/>
              <w:right w:val="single" w:sz="4" w:space="0" w:color="auto"/>
            </w:tcBorders>
          </w:tcPr>
          <w:p w14:paraId="3BA863E9" w14:textId="77777777" w:rsidR="004B2B0A" w:rsidRPr="000838CD" w:rsidRDefault="004B2B0A" w:rsidP="00E128F3">
            <w:pPr>
              <w:rPr>
                <w:sz w:val="24"/>
                <w:szCs w:val="24"/>
                <w:lang w:eastAsia="en-GB"/>
              </w:rPr>
            </w:pPr>
          </w:p>
        </w:tc>
        <w:tc>
          <w:tcPr>
            <w:tcW w:w="28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DBB2F" w14:textId="77777777" w:rsidR="004B2B0A" w:rsidRPr="000838CD" w:rsidRDefault="004B2B0A" w:rsidP="00E128F3">
            <w:pPr>
              <w:rPr>
                <w:sz w:val="24"/>
                <w:szCs w:val="24"/>
                <w:lang w:eastAsia="en-GB"/>
              </w:rPr>
            </w:pPr>
            <w:r w:rsidRPr="000838CD">
              <w:rPr>
                <w:sz w:val="24"/>
                <w:szCs w:val="24"/>
                <w:lang w:eastAsia="en-GB"/>
              </w:rPr>
              <w:t xml:space="preserve">Test for statistical significance </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2D63D" w14:textId="77777777" w:rsidR="004B2B0A" w:rsidRPr="000838CD" w:rsidRDefault="004B2B0A" w:rsidP="00E128F3">
            <w:pPr>
              <w:jc w:val="center"/>
              <w:rPr>
                <w:sz w:val="24"/>
                <w:szCs w:val="24"/>
                <w:lang w:eastAsia="en-GB"/>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1A5AD" w14:textId="77777777" w:rsidR="004B2B0A" w:rsidRPr="00093FA8" w:rsidRDefault="004B2B0A" w:rsidP="00E128F3">
            <w:pPr>
              <w:jc w:val="center"/>
              <w:rPr>
                <w:rFonts w:ascii="Calibri" w:hAnsi="Calibri" w:cs="Calibri"/>
                <w:color w:val="000000"/>
                <w:sz w:val="22"/>
              </w:rPr>
            </w:pPr>
            <w:r>
              <w:rPr>
                <w:rFonts w:ascii="Calibri" w:hAnsi="Calibri" w:cs="Calibri"/>
                <w:color w:val="000000"/>
                <w:sz w:val="22"/>
              </w:rPr>
              <w:t>0.</w:t>
            </w:r>
            <w:commentRangeStart w:id="18"/>
            <w:r>
              <w:rPr>
                <w:rFonts w:ascii="Calibri" w:hAnsi="Calibri" w:cs="Calibri"/>
                <w:color w:val="000000"/>
                <w:sz w:val="22"/>
              </w:rPr>
              <w:t>041528</w:t>
            </w:r>
            <w:commentRangeEnd w:id="18"/>
            <w:r w:rsidR="00DE6BA2">
              <w:rPr>
                <w:rStyle w:val="CommentReference"/>
              </w:rPr>
              <w:commentReference w:id="18"/>
            </w:r>
          </w:p>
        </w:tc>
      </w:tr>
    </w:tbl>
    <w:p w14:paraId="0AF5E576" w14:textId="77777777" w:rsidR="004B2B0A" w:rsidRPr="00B2321C" w:rsidRDefault="004B2B0A" w:rsidP="004B2B0A">
      <w:pPr>
        <w:jc w:val="both"/>
        <w:rPr>
          <w:sz w:val="28"/>
          <w:szCs w:val="28"/>
        </w:rPr>
      </w:pPr>
    </w:p>
    <w:p w14:paraId="16708B2E" w14:textId="77777777" w:rsidR="004B2B0A" w:rsidRDefault="004B2B0A" w:rsidP="004B2B0A">
      <w:pPr>
        <w:jc w:val="both"/>
        <w:rPr>
          <w:sz w:val="22"/>
        </w:rPr>
      </w:pPr>
    </w:p>
    <w:tbl>
      <w:tblPr>
        <w:tblW w:w="10291" w:type="dxa"/>
        <w:jc w:val="center"/>
        <w:tblLook w:val="04A0" w:firstRow="1" w:lastRow="0" w:firstColumn="1" w:lastColumn="0" w:noHBand="0" w:noVBand="1"/>
      </w:tblPr>
      <w:tblGrid>
        <w:gridCol w:w="1985"/>
        <w:gridCol w:w="1134"/>
        <w:gridCol w:w="2862"/>
        <w:gridCol w:w="2042"/>
        <w:gridCol w:w="2268"/>
      </w:tblGrid>
      <w:tr w:rsidR="004B2B0A" w:rsidRPr="006F09CA" w14:paraId="42094E52" w14:textId="77777777" w:rsidTr="00E128F3">
        <w:trPr>
          <w:trHeight w:val="222"/>
          <w:jc w:val="center"/>
        </w:trPr>
        <w:tc>
          <w:tcPr>
            <w:tcW w:w="1985" w:type="dxa"/>
            <w:tcBorders>
              <w:top w:val="single" w:sz="8" w:space="0" w:color="auto"/>
              <w:left w:val="single" w:sz="8" w:space="0" w:color="auto"/>
              <w:bottom w:val="single" w:sz="4" w:space="0" w:color="auto"/>
              <w:right w:val="single" w:sz="8" w:space="0" w:color="000000"/>
            </w:tcBorders>
            <w:vAlign w:val="center"/>
          </w:tcPr>
          <w:p w14:paraId="769816BC" w14:textId="77777777" w:rsidR="004B2B0A" w:rsidRPr="000838CD" w:rsidRDefault="004B2B0A" w:rsidP="00E128F3">
            <w:pPr>
              <w:jc w:val="center"/>
              <w:rPr>
                <w:b/>
                <w:bCs/>
                <w:sz w:val="24"/>
                <w:szCs w:val="24"/>
                <w:lang w:eastAsia="en-GB"/>
              </w:rPr>
            </w:pPr>
          </w:p>
        </w:tc>
        <w:tc>
          <w:tcPr>
            <w:tcW w:w="1134" w:type="dxa"/>
            <w:tcBorders>
              <w:top w:val="single" w:sz="8" w:space="0" w:color="auto"/>
              <w:left w:val="single" w:sz="8" w:space="0" w:color="auto"/>
              <w:bottom w:val="single" w:sz="4" w:space="0" w:color="auto"/>
              <w:right w:val="single" w:sz="8" w:space="0" w:color="000000"/>
            </w:tcBorders>
            <w:vAlign w:val="center"/>
          </w:tcPr>
          <w:p w14:paraId="43AD1EE3" w14:textId="77777777" w:rsidR="004B2B0A" w:rsidRPr="000838CD" w:rsidRDefault="004B2B0A" w:rsidP="00E128F3">
            <w:pPr>
              <w:jc w:val="center"/>
              <w:rPr>
                <w:b/>
                <w:bCs/>
                <w:sz w:val="24"/>
                <w:szCs w:val="24"/>
                <w:lang w:eastAsia="en-GB"/>
              </w:rPr>
            </w:pPr>
          </w:p>
        </w:tc>
        <w:tc>
          <w:tcPr>
            <w:tcW w:w="7172" w:type="dxa"/>
            <w:gridSpan w:val="3"/>
            <w:tcBorders>
              <w:top w:val="single" w:sz="8" w:space="0" w:color="auto"/>
              <w:left w:val="single" w:sz="8" w:space="0" w:color="auto"/>
              <w:bottom w:val="single" w:sz="4" w:space="0" w:color="auto"/>
              <w:right w:val="single" w:sz="8" w:space="0" w:color="000000"/>
            </w:tcBorders>
            <w:shd w:val="clear" w:color="auto" w:fill="auto"/>
            <w:vAlign w:val="center"/>
          </w:tcPr>
          <w:p w14:paraId="6386B637" w14:textId="77777777" w:rsidR="004B2B0A" w:rsidRPr="000838CD" w:rsidRDefault="004B2B0A" w:rsidP="00E128F3">
            <w:pPr>
              <w:jc w:val="center"/>
              <w:rPr>
                <w:b/>
                <w:bCs/>
                <w:sz w:val="24"/>
                <w:szCs w:val="24"/>
                <w:lang w:eastAsia="en-GB"/>
              </w:rPr>
            </w:pPr>
            <w:r w:rsidRPr="000838CD">
              <w:rPr>
                <w:b/>
                <w:bCs/>
                <w:sz w:val="24"/>
                <w:szCs w:val="24"/>
                <w:lang w:eastAsia="en-GB"/>
              </w:rPr>
              <w:t>cyclophilin A</w:t>
            </w:r>
          </w:p>
        </w:tc>
      </w:tr>
      <w:tr w:rsidR="004B2B0A" w:rsidRPr="006F09CA" w14:paraId="200F5C43" w14:textId="77777777" w:rsidTr="00E128F3">
        <w:trPr>
          <w:trHeight w:val="735"/>
          <w:jc w:val="center"/>
        </w:trPr>
        <w:tc>
          <w:tcPr>
            <w:tcW w:w="1985" w:type="dxa"/>
            <w:tcBorders>
              <w:top w:val="single" w:sz="4" w:space="0" w:color="auto"/>
              <w:left w:val="single" w:sz="4" w:space="0" w:color="auto"/>
              <w:bottom w:val="single" w:sz="8" w:space="0" w:color="auto"/>
              <w:right w:val="single" w:sz="4" w:space="0" w:color="auto"/>
            </w:tcBorders>
            <w:vAlign w:val="center"/>
          </w:tcPr>
          <w:p w14:paraId="7A0E80AB" w14:textId="77777777" w:rsidR="004B2B0A" w:rsidRPr="000838CD" w:rsidRDefault="004B2B0A" w:rsidP="00E128F3">
            <w:pPr>
              <w:jc w:val="center"/>
              <w:rPr>
                <w:sz w:val="24"/>
                <w:szCs w:val="24"/>
                <w:lang w:eastAsia="en-GB"/>
              </w:rPr>
            </w:pPr>
          </w:p>
        </w:tc>
        <w:tc>
          <w:tcPr>
            <w:tcW w:w="1134" w:type="dxa"/>
            <w:tcBorders>
              <w:top w:val="single" w:sz="4" w:space="0" w:color="auto"/>
              <w:left w:val="single" w:sz="4" w:space="0" w:color="auto"/>
              <w:bottom w:val="single" w:sz="8" w:space="0" w:color="auto"/>
              <w:right w:val="single" w:sz="4" w:space="0" w:color="auto"/>
            </w:tcBorders>
            <w:vAlign w:val="center"/>
          </w:tcPr>
          <w:p w14:paraId="196B1B02" w14:textId="77777777" w:rsidR="004B2B0A" w:rsidRPr="000838CD" w:rsidRDefault="004B2B0A" w:rsidP="00E128F3">
            <w:pPr>
              <w:jc w:val="center"/>
              <w:rPr>
                <w:sz w:val="24"/>
                <w:szCs w:val="24"/>
                <w:lang w:eastAsia="en-GB"/>
              </w:rPr>
            </w:pPr>
            <w:r w:rsidRPr="000838CD">
              <w:rPr>
                <w:sz w:val="24"/>
                <w:szCs w:val="24"/>
                <w:lang w:eastAsia="en-GB"/>
              </w:rPr>
              <w:t>subject</w:t>
            </w:r>
          </w:p>
        </w:tc>
        <w:tc>
          <w:tcPr>
            <w:tcW w:w="2862" w:type="dxa"/>
            <w:tcBorders>
              <w:top w:val="single" w:sz="4" w:space="0" w:color="auto"/>
              <w:left w:val="single" w:sz="4" w:space="0" w:color="auto"/>
              <w:bottom w:val="single" w:sz="8" w:space="0" w:color="auto"/>
              <w:right w:val="single" w:sz="4" w:space="0" w:color="auto"/>
            </w:tcBorders>
            <w:shd w:val="clear" w:color="auto" w:fill="auto"/>
            <w:vAlign w:val="center"/>
          </w:tcPr>
          <w:p w14:paraId="3CF7CB02" w14:textId="77777777" w:rsidR="004B2B0A" w:rsidRPr="000838CD" w:rsidRDefault="004B2B0A" w:rsidP="00E128F3">
            <w:pPr>
              <w:jc w:val="center"/>
              <w:rPr>
                <w:sz w:val="24"/>
                <w:szCs w:val="24"/>
                <w:lang w:eastAsia="en-GB"/>
              </w:rPr>
            </w:pPr>
            <w:r w:rsidRPr="000838CD">
              <w:rPr>
                <w:sz w:val="24"/>
                <w:szCs w:val="24"/>
                <w:lang w:eastAsia="en-GB"/>
              </w:rPr>
              <w:t>Ct value</w:t>
            </w:r>
          </w:p>
        </w:tc>
        <w:tc>
          <w:tcPr>
            <w:tcW w:w="2042" w:type="dxa"/>
            <w:tcBorders>
              <w:top w:val="single" w:sz="4" w:space="0" w:color="auto"/>
              <w:left w:val="nil"/>
              <w:bottom w:val="single" w:sz="8" w:space="0" w:color="auto"/>
              <w:right w:val="single" w:sz="4" w:space="0" w:color="auto"/>
            </w:tcBorders>
            <w:shd w:val="clear" w:color="auto" w:fill="auto"/>
            <w:vAlign w:val="center"/>
          </w:tcPr>
          <w:p w14:paraId="0933D6CF" w14:textId="77777777" w:rsidR="004B2B0A" w:rsidRPr="000838CD" w:rsidRDefault="004B2B0A" w:rsidP="00E128F3">
            <w:pPr>
              <w:jc w:val="center"/>
              <w:rPr>
                <w:sz w:val="24"/>
                <w:szCs w:val="24"/>
                <w:lang w:eastAsia="en-GB"/>
              </w:rPr>
            </w:pPr>
            <w:r w:rsidRPr="000838CD">
              <w:rPr>
                <w:sz w:val="24"/>
                <w:szCs w:val="24"/>
                <w:lang w:eastAsia="en-GB"/>
              </w:rPr>
              <w:t>log (</w:t>
            </w:r>
            <w:r>
              <w:rPr>
                <w:sz w:val="24"/>
                <w:szCs w:val="24"/>
                <w:lang w:eastAsia="en-GB"/>
              </w:rPr>
              <w:t>cDNA</w:t>
            </w:r>
            <w:r w:rsidRPr="000838CD">
              <w:rPr>
                <w:sz w:val="24"/>
                <w:szCs w:val="24"/>
                <w:lang w:eastAsia="en-GB"/>
              </w:rPr>
              <w:t>) value</w:t>
            </w:r>
          </w:p>
        </w:tc>
        <w:tc>
          <w:tcPr>
            <w:tcW w:w="2268" w:type="dxa"/>
            <w:tcBorders>
              <w:top w:val="single" w:sz="4" w:space="0" w:color="auto"/>
              <w:left w:val="nil"/>
              <w:bottom w:val="single" w:sz="8" w:space="0" w:color="auto"/>
              <w:right w:val="single" w:sz="4" w:space="0" w:color="auto"/>
            </w:tcBorders>
            <w:shd w:val="clear" w:color="auto" w:fill="auto"/>
            <w:vAlign w:val="center"/>
          </w:tcPr>
          <w:p w14:paraId="24C476D4" w14:textId="77777777" w:rsidR="004B2B0A" w:rsidRPr="000838CD" w:rsidRDefault="004B2B0A" w:rsidP="00E128F3">
            <w:pPr>
              <w:jc w:val="center"/>
              <w:rPr>
                <w:sz w:val="24"/>
                <w:szCs w:val="24"/>
                <w:lang w:eastAsia="en-GB"/>
              </w:rPr>
            </w:pPr>
            <w:r w:rsidRPr="000838CD">
              <w:rPr>
                <w:sz w:val="24"/>
                <w:szCs w:val="24"/>
                <w:lang w:eastAsia="en-GB"/>
              </w:rPr>
              <w:t xml:space="preserve">mRNA </w:t>
            </w:r>
            <w:proofErr w:type="spellStart"/>
            <w:r w:rsidRPr="000838CD">
              <w:rPr>
                <w:sz w:val="24"/>
                <w:szCs w:val="24"/>
                <w:lang w:eastAsia="en-GB"/>
              </w:rPr>
              <w:t>fg</w:t>
            </w:r>
            <w:proofErr w:type="spellEnd"/>
            <w:r w:rsidRPr="000838CD">
              <w:rPr>
                <w:sz w:val="24"/>
                <w:szCs w:val="24"/>
                <w:lang w:eastAsia="en-GB"/>
              </w:rPr>
              <w:t>/ug total RNA</w:t>
            </w:r>
          </w:p>
        </w:tc>
      </w:tr>
      <w:tr w:rsidR="004B2B0A" w:rsidRPr="006F09CA" w14:paraId="0E931056" w14:textId="77777777" w:rsidTr="00E128F3">
        <w:trPr>
          <w:trHeight w:val="282"/>
          <w:jc w:val="center"/>
        </w:trPr>
        <w:tc>
          <w:tcPr>
            <w:tcW w:w="1985" w:type="dxa"/>
            <w:vMerge w:val="restart"/>
            <w:tcBorders>
              <w:top w:val="nil"/>
              <w:left w:val="single" w:sz="4" w:space="0" w:color="auto"/>
              <w:right w:val="single" w:sz="4" w:space="0" w:color="auto"/>
            </w:tcBorders>
            <w:vAlign w:val="center"/>
          </w:tcPr>
          <w:p w14:paraId="0853477E" w14:textId="63983C9F" w:rsidR="004B2B0A" w:rsidRPr="000838CD" w:rsidRDefault="004B2B0A" w:rsidP="00E128F3">
            <w:pPr>
              <w:jc w:val="center"/>
              <w:rPr>
                <w:sz w:val="24"/>
                <w:szCs w:val="24"/>
              </w:rPr>
            </w:pPr>
            <w:r w:rsidRPr="002530C8">
              <w:rPr>
                <w:rFonts w:cs="Times"/>
                <w:color w:val="141413"/>
                <w:sz w:val="22"/>
                <w:szCs w:val="15"/>
              </w:rPr>
              <w:t>low insulin</w:t>
            </w:r>
            <w:r>
              <w:rPr>
                <w:rFonts w:cs="Times"/>
                <w:color w:val="141413"/>
                <w:sz w:val="22"/>
                <w:szCs w:val="15"/>
              </w:rPr>
              <w:t>e</w:t>
            </w:r>
            <w:r w:rsidRPr="002530C8">
              <w:rPr>
                <w:rFonts w:cs="Times"/>
                <w:color w:val="141413"/>
                <w:sz w:val="22"/>
                <w:szCs w:val="15"/>
              </w:rPr>
              <w:t>mic-euglyc</w:t>
            </w:r>
            <w:r>
              <w:rPr>
                <w:rFonts w:cs="Times"/>
                <w:color w:val="141413"/>
                <w:sz w:val="22"/>
                <w:szCs w:val="15"/>
              </w:rPr>
              <w:t>e</w:t>
            </w:r>
            <w:r w:rsidRPr="002530C8">
              <w:rPr>
                <w:rFonts w:cs="Times"/>
                <w:color w:val="141413"/>
                <w:sz w:val="22"/>
                <w:szCs w:val="15"/>
              </w:rPr>
              <w:t>mic (</w:t>
            </w:r>
            <w:r>
              <w:rPr>
                <w:rFonts w:cs="Times"/>
                <w:color w:val="141413"/>
                <w:sz w:val="22"/>
                <w:szCs w:val="15"/>
              </w:rPr>
              <w:t>LI</w:t>
            </w:r>
            <w:r w:rsidRPr="002530C8">
              <w:rPr>
                <w:rFonts w:cs="Times"/>
                <w:color w:val="141413"/>
                <w:sz w:val="22"/>
                <w:szCs w:val="15"/>
              </w:rPr>
              <w:t>Eu)</w:t>
            </w:r>
          </w:p>
        </w:tc>
        <w:tc>
          <w:tcPr>
            <w:tcW w:w="1134" w:type="dxa"/>
            <w:tcBorders>
              <w:top w:val="nil"/>
              <w:left w:val="single" w:sz="4" w:space="0" w:color="auto"/>
              <w:bottom w:val="single" w:sz="4" w:space="0" w:color="auto"/>
              <w:right w:val="single" w:sz="4" w:space="0" w:color="auto"/>
            </w:tcBorders>
            <w:vAlign w:val="center"/>
          </w:tcPr>
          <w:p w14:paraId="7DEA5562" w14:textId="77777777" w:rsidR="004B2B0A" w:rsidRPr="000838CD" w:rsidRDefault="004B2B0A" w:rsidP="00E128F3">
            <w:pPr>
              <w:jc w:val="center"/>
              <w:rPr>
                <w:sz w:val="24"/>
                <w:szCs w:val="24"/>
              </w:rPr>
            </w:pPr>
            <w:r>
              <w:rPr>
                <w:sz w:val="22"/>
              </w:rPr>
              <w:t>1</w:t>
            </w:r>
          </w:p>
        </w:tc>
        <w:tc>
          <w:tcPr>
            <w:tcW w:w="2862" w:type="dxa"/>
            <w:tcBorders>
              <w:top w:val="nil"/>
              <w:left w:val="single" w:sz="4" w:space="0" w:color="auto"/>
              <w:bottom w:val="single" w:sz="4" w:space="0" w:color="auto"/>
              <w:right w:val="single" w:sz="4" w:space="0" w:color="auto"/>
            </w:tcBorders>
            <w:shd w:val="clear" w:color="auto" w:fill="auto"/>
            <w:vAlign w:val="bottom"/>
          </w:tcPr>
          <w:p w14:paraId="21DA7BAD" w14:textId="77777777" w:rsidR="004B2B0A" w:rsidRPr="00B23ACF" w:rsidRDefault="004B2B0A" w:rsidP="00E128F3">
            <w:pPr>
              <w:jc w:val="center"/>
              <w:rPr>
                <w:sz w:val="22"/>
              </w:rPr>
            </w:pPr>
            <w:r w:rsidRPr="00B23ACF">
              <w:rPr>
                <w:sz w:val="22"/>
              </w:rPr>
              <w:t>20.7</w:t>
            </w:r>
          </w:p>
        </w:tc>
        <w:tc>
          <w:tcPr>
            <w:tcW w:w="2042" w:type="dxa"/>
            <w:tcBorders>
              <w:top w:val="nil"/>
              <w:left w:val="nil"/>
              <w:bottom w:val="single" w:sz="4" w:space="0" w:color="auto"/>
              <w:right w:val="single" w:sz="4" w:space="0" w:color="auto"/>
            </w:tcBorders>
            <w:shd w:val="clear" w:color="auto" w:fill="auto"/>
            <w:noWrap/>
            <w:vAlign w:val="bottom"/>
          </w:tcPr>
          <w:p w14:paraId="55C7650D" w14:textId="77777777" w:rsidR="004B2B0A" w:rsidRDefault="004B2B0A" w:rsidP="00E128F3">
            <w:pPr>
              <w:jc w:val="right"/>
              <w:rPr>
                <w:rFonts w:ascii="Calibri" w:hAnsi="Calibri" w:cs="Calibri"/>
                <w:color w:val="000000"/>
                <w:sz w:val="22"/>
              </w:rPr>
            </w:pPr>
            <w:r>
              <w:rPr>
                <w:rFonts w:ascii="Calibri" w:hAnsi="Calibri" w:cs="Calibri"/>
                <w:color w:val="000000"/>
                <w:sz w:val="22"/>
              </w:rPr>
              <w:t>2.186747713</w:t>
            </w:r>
          </w:p>
        </w:tc>
        <w:tc>
          <w:tcPr>
            <w:tcW w:w="2268" w:type="dxa"/>
            <w:tcBorders>
              <w:top w:val="nil"/>
              <w:left w:val="nil"/>
              <w:bottom w:val="single" w:sz="4" w:space="0" w:color="auto"/>
              <w:right w:val="single" w:sz="4" w:space="0" w:color="auto"/>
            </w:tcBorders>
            <w:shd w:val="clear" w:color="auto" w:fill="auto"/>
            <w:noWrap/>
            <w:vAlign w:val="bottom"/>
          </w:tcPr>
          <w:p w14:paraId="5D7C8F51" w14:textId="77777777" w:rsidR="004B2B0A" w:rsidRDefault="004B2B0A" w:rsidP="00E128F3">
            <w:pPr>
              <w:jc w:val="right"/>
              <w:rPr>
                <w:rFonts w:ascii="Calibri" w:hAnsi="Calibri" w:cs="Calibri"/>
                <w:color w:val="000000"/>
                <w:sz w:val="22"/>
              </w:rPr>
            </w:pPr>
            <w:r>
              <w:rPr>
                <w:rFonts w:ascii="Calibri" w:hAnsi="Calibri" w:cs="Calibri"/>
                <w:color w:val="000000"/>
                <w:sz w:val="22"/>
              </w:rPr>
              <w:t>153.7261</w:t>
            </w:r>
          </w:p>
        </w:tc>
      </w:tr>
      <w:tr w:rsidR="004B2B0A" w:rsidRPr="006F09CA" w14:paraId="456900FE" w14:textId="77777777" w:rsidTr="00E128F3">
        <w:trPr>
          <w:trHeight w:val="282"/>
          <w:jc w:val="center"/>
        </w:trPr>
        <w:tc>
          <w:tcPr>
            <w:tcW w:w="1985" w:type="dxa"/>
            <w:vMerge/>
            <w:tcBorders>
              <w:left w:val="single" w:sz="4" w:space="0" w:color="auto"/>
              <w:right w:val="single" w:sz="4" w:space="0" w:color="auto"/>
            </w:tcBorders>
            <w:vAlign w:val="center"/>
          </w:tcPr>
          <w:p w14:paraId="3AE67B06" w14:textId="77777777" w:rsidR="004B2B0A" w:rsidRPr="000838CD" w:rsidRDefault="004B2B0A" w:rsidP="00E128F3">
            <w:pPr>
              <w:jc w:val="center"/>
              <w:rPr>
                <w:sz w:val="24"/>
                <w:szCs w:val="24"/>
              </w:rPr>
            </w:pPr>
          </w:p>
        </w:tc>
        <w:tc>
          <w:tcPr>
            <w:tcW w:w="1134" w:type="dxa"/>
            <w:tcBorders>
              <w:top w:val="nil"/>
              <w:left w:val="single" w:sz="4" w:space="0" w:color="auto"/>
              <w:bottom w:val="single" w:sz="4" w:space="0" w:color="auto"/>
              <w:right w:val="single" w:sz="4" w:space="0" w:color="auto"/>
            </w:tcBorders>
            <w:vAlign w:val="center"/>
          </w:tcPr>
          <w:p w14:paraId="370A6F78" w14:textId="77777777" w:rsidR="004B2B0A" w:rsidRPr="000838CD" w:rsidRDefault="004B2B0A" w:rsidP="00E128F3">
            <w:pPr>
              <w:jc w:val="center"/>
              <w:rPr>
                <w:sz w:val="24"/>
                <w:szCs w:val="24"/>
              </w:rPr>
            </w:pPr>
            <w:r>
              <w:rPr>
                <w:sz w:val="22"/>
              </w:rPr>
              <w:t>3</w:t>
            </w:r>
          </w:p>
        </w:tc>
        <w:tc>
          <w:tcPr>
            <w:tcW w:w="2862" w:type="dxa"/>
            <w:tcBorders>
              <w:top w:val="nil"/>
              <w:left w:val="single" w:sz="4" w:space="0" w:color="auto"/>
              <w:bottom w:val="single" w:sz="4" w:space="0" w:color="auto"/>
              <w:right w:val="single" w:sz="4" w:space="0" w:color="auto"/>
            </w:tcBorders>
            <w:shd w:val="clear" w:color="auto" w:fill="auto"/>
            <w:vAlign w:val="bottom"/>
          </w:tcPr>
          <w:p w14:paraId="266323B7" w14:textId="77777777" w:rsidR="004B2B0A" w:rsidRPr="00B23ACF" w:rsidRDefault="004B2B0A" w:rsidP="00E128F3">
            <w:pPr>
              <w:jc w:val="center"/>
              <w:rPr>
                <w:sz w:val="22"/>
              </w:rPr>
            </w:pPr>
            <w:r w:rsidRPr="00B23ACF">
              <w:rPr>
                <w:sz w:val="22"/>
              </w:rPr>
              <w:t>20.8</w:t>
            </w:r>
          </w:p>
        </w:tc>
        <w:tc>
          <w:tcPr>
            <w:tcW w:w="2042" w:type="dxa"/>
            <w:tcBorders>
              <w:top w:val="nil"/>
              <w:left w:val="nil"/>
              <w:bottom w:val="single" w:sz="4" w:space="0" w:color="auto"/>
              <w:right w:val="single" w:sz="4" w:space="0" w:color="auto"/>
            </w:tcBorders>
            <w:shd w:val="clear" w:color="auto" w:fill="auto"/>
            <w:noWrap/>
            <w:vAlign w:val="bottom"/>
          </w:tcPr>
          <w:p w14:paraId="445DE425" w14:textId="77777777" w:rsidR="004B2B0A" w:rsidRDefault="004B2B0A" w:rsidP="00E128F3">
            <w:pPr>
              <w:jc w:val="right"/>
              <w:rPr>
                <w:rFonts w:ascii="Calibri" w:hAnsi="Calibri" w:cs="Calibri"/>
                <w:color w:val="000000"/>
                <w:sz w:val="22"/>
              </w:rPr>
            </w:pPr>
            <w:r>
              <w:rPr>
                <w:rFonts w:ascii="Calibri" w:hAnsi="Calibri" w:cs="Calibri"/>
                <w:color w:val="000000"/>
                <w:sz w:val="22"/>
              </w:rPr>
              <w:t>2.156656235</w:t>
            </w:r>
          </w:p>
        </w:tc>
        <w:tc>
          <w:tcPr>
            <w:tcW w:w="2268" w:type="dxa"/>
            <w:tcBorders>
              <w:top w:val="nil"/>
              <w:left w:val="nil"/>
              <w:bottom w:val="single" w:sz="4" w:space="0" w:color="auto"/>
              <w:right w:val="single" w:sz="4" w:space="0" w:color="auto"/>
            </w:tcBorders>
            <w:shd w:val="clear" w:color="auto" w:fill="auto"/>
            <w:noWrap/>
            <w:vAlign w:val="bottom"/>
          </w:tcPr>
          <w:p w14:paraId="61062FEA" w14:textId="77777777" w:rsidR="004B2B0A" w:rsidRDefault="004B2B0A" w:rsidP="00E128F3">
            <w:pPr>
              <w:jc w:val="right"/>
              <w:rPr>
                <w:rFonts w:ascii="Calibri" w:hAnsi="Calibri" w:cs="Calibri"/>
                <w:color w:val="000000"/>
                <w:sz w:val="22"/>
              </w:rPr>
            </w:pPr>
            <w:r>
              <w:rPr>
                <w:rFonts w:ascii="Calibri" w:hAnsi="Calibri" w:cs="Calibri"/>
                <w:color w:val="000000"/>
                <w:sz w:val="22"/>
              </w:rPr>
              <w:t>143.4354</w:t>
            </w:r>
          </w:p>
        </w:tc>
      </w:tr>
      <w:tr w:rsidR="004B2B0A" w:rsidRPr="006F09CA" w14:paraId="4078A8ED" w14:textId="77777777" w:rsidTr="00E128F3">
        <w:trPr>
          <w:trHeight w:val="282"/>
          <w:jc w:val="center"/>
        </w:trPr>
        <w:tc>
          <w:tcPr>
            <w:tcW w:w="1985" w:type="dxa"/>
            <w:vMerge/>
            <w:tcBorders>
              <w:left w:val="single" w:sz="4" w:space="0" w:color="auto"/>
              <w:right w:val="single" w:sz="4" w:space="0" w:color="auto"/>
            </w:tcBorders>
            <w:vAlign w:val="center"/>
          </w:tcPr>
          <w:p w14:paraId="6857FA12" w14:textId="77777777" w:rsidR="004B2B0A" w:rsidRPr="000838CD" w:rsidRDefault="004B2B0A" w:rsidP="00E128F3">
            <w:pPr>
              <w:jc w:val="center"/>
              <w:rPr>
                <w:sz w:val="24"/>
                <w:szCs w:val="24"/>
              </w:rPr>
            </w:pPr>
          </w:p>
        </w:tc>
        <w:tc>
          <w:tcPr>
            <w:tcW w:w="1134" w:type="dxa"/>
            <w:tcBorders>
              <w:top w:val="nil"/>
              <w:left w:val="single" w:sz="4" w:space="0" w:color="auto"/>
              <w:bottom w:val="single" w:sz="4" w:space="0" w:color="auto"/>
              <w:right w:val="single" w:sz="4" w:space="0" w:color="auto"/>
            </w:tcBorders>
            <w:vAlign w:val="center"/>
          </w:tcPr>
          <w:p w14:paraId="122170AA" w14:textId="77777777" w:rsidR="004B2B0A" w:rsidRPr="000838CD" w:rsidRDefault="004B2B0A" w:rsidP="00E128F3">
            <w:pPr>
              <w:jc w:val="center"/>
              <w:rPr>
                <w:sz w:val="24"/>
                <w:szCs w:val="24"/>
              </w:rPr>
            </w:pPr>
            <w:r>
              <w:rPr>
                <w:sz w:val="22"/>
              </w:rPr>
              <w:t>5</w:t>
            </w:r>
          </w:p>
        </w:tc>
        <w:tc>
          <w:tcPr>
            <w:tcW w:w="2862" w:type="dxa"/>
            <w:tcBorders>
              <w:top w:val="nil"/>
              <w:left w:val="single" w:sz="4" w:space="0" w:color="auto"/>
              <w:bottom w:val="single" w:sz="4" w:space="0" w:color="auto"/>
              <w:right w:val="single" w:sz="4" w:space="0" w:color="auto"/>
            </w:tcBorders>
            <w:shd w:val="clear" w:color="auto" w:fill="auto"/>
            <w:vAlign w:val="bottom"/>
          </w:tcPr>
          <w:p w14:paraId="27EBE15B" w14:textId="77777777" w:rsidR="004B2B0A" w:rsidRPr="00B23ACF" w:rsidRDefault="004B2B0A" w:rsidP="00E128F3">
            <w:pPr>
              <w:jc w:val="center"/>
              <w:rPr>
                <w:sz w:val="22"/>
              </w:rPr>
            </w:pPr>
            <w:r w:rsidRPr="00B23ACF">
              <w:rPr>
                <w:sz w:val="22"/>
              </w:rPr>
              <w:t>20.5</w:t>
            </w:r>
          </w:p>
        </w:tc>
        <w:tc>
          <w:tcPr>
            <w:tcW w:w="2042" w:type="dxa"/>
            <w:tcBorders>
              <w:top w:val="nil"/>
              <w:left w:val="nil"/>
              <w:bottom w:val="single" w:sz="4" w:space="0" w:color="auto"/>
              <w:right w:val="single" w:sz="4" w:space="0" w:color="auto"/>
            </w:tcBorders>
            <w:shd w:val="clear" w:color="auto" w:fill="auto"/>
            <w:noWrap/>
            <w:vAlign w:val="bottom"/>
          </w:tcPr>
          <w:p w14:paraId="1F31315C" w14:textId="77777777" w:rsidR="004B2B0A" w:rsidRDefault="004B2B0A" w:rsidP="00E128F3">
            <w:pPr>
              <w:jc w:val="right"/>
              <w:rPr>
                <w:rFonts w:ascii="Calibri" w:hAnsi="Calibri" w:cs="Calibri"/>
                <w:color w:val="000000"/>
                <w:sz w:val="22"/>
              </w:rPr>
            </w:pPr>
            <w:r>
              <w:rPr>
                <w:rFonts w:ascii="Calibri" w:hAnsi="Calibri" w:cs="Calibri"/>
                <w:color w:val="000000"/>
                <w:sz w:val="22"/>
              </w:rPr>
              <w:t>2.246930669</w:t>
            </w:r>
          </w:p>
        </w:tc>
        <w:tc>
          <w:tcPr>
            <w:tcW w:w="2268" w:type="dxa"/>
            <w:tcBorders>
              <w:top w:val="nil"/>
              <w:left w:val="nil"/>
              <w:bottom w:val="single" w:sz="4" w:space="0" w:color="auto"/>
              <w:right w:val="single" w:sz="4" w:space="0" w:color="auto"/>
            </w:tcBorders>
            <w:shd w:val="clear" w:color="auto" w:fill="auto"/>
            <w:noWrap/>
            <w:vAlign w:val="bottom"/>
          </w:tcPr>
          <w:p w14:paraId="3D3F4CF8" w14:textId="77777777" w:rsidR="004B2B0A" w:rsidRDefault="004B2B0A" w:rsidP="00E128F3">
            <w:pPr>
              <w:jc w:val="right"/>
              <w:rPr>
                <w:rFonts w:ascii="Calibri" w:hAnsi="Calibri" w:cs="Calibri"/>
                <w:color w:val="000000"/>
                <w:sz w:val="22"/>
              </w:rPr>
            </w:pPr>
            <w:r>
              <w:rPr>
                <w:rFonts w:ascii="Calibri" w:hAnsi="Calibri" w:cs="Calibri"/>
                <w:color w:val="000000"/>
                <w:sz w:val="22"/>
              </w:rPr>
              <w:t>176.5756</w:t>
            </w:r>
          </w:p>
        </w:tc>
      </w:tr>
      <w:tr w:rsidR="004B2B0A" w:rsidRPr="006F09CA" w14:paraId="39BE3953" w14:textId="77777777" w:rsidTr="00E128F3">
        <w:trPr>
          <w:trHeight w:val="282"/>
          <w:jc w:val="center"/>
        </w:trPr>
        <w:tc>
          <w:tcPr>
            <w:tcW w:w="1985" w:type="dxa"/>
            <w:vMerge/>
            <w:tcBorders>
              <w:left w:val="single" w:sz="4" w:space="0" w:color="auto"/>
              <w:right w:val="single" w:sz="4" w:space="0" w:color="auto"/>
            </w:tcBorders>
            <w:vAlign w:val="center"/>
          </w:tcPr>
          <w:p w14:paraId="6FF555F9" w14:textId="77777777" w:rsidR="004B2B0A" w:rsidRPr="000838CD" w:rsidRDefault="004B2B0A" w:rsidP="00E128F3">
            <w:pPr>
              <w:jc w:val="center"/>
              <w:rPr>
                <w:sz w:val="24"/>
                <w:szCs w:val="24"/>
              </w:rPr>
            </w:pPr>
          </w:p>
        </w:tc>
        <w:tc>
          <w:tcPr>
            <w:tcW w:w="1134" w:type="dxa"/>
            <w:tcBorders>
              <w:top w:val="nil"/>
              <w:left w:val="single" w:sz="4" w:space="0" w:color="auto"/>
              <w:bottom w:val="single" w:sz="4" w:space="0" w:color="auto"/>
              <w:right w:val="single" w:sz="4" w:space="0" w:color="auto"/>
            </w:tcBorders>
            <w:vAlign w:val="center"/>
          </w:tcPr>
          <w:p w14:paraId="31F03568" w14:textId="77777777" w:rsidR="004B2B0A" w:rsidRPr="000838CD" w:rsidRDefault="004B2B0A" w:rsidP="00E128F3">
            <w:pPr>
              <w:jc w:val="center"/>
              <w:rPr>
                <w:sz w:val="24"/>
                <w:szCs w:val="24"/>
              </w:rPr>
            </w:pPr>
            <w:r>
              <w:rPr>
                <w:sz w:val="22"/>
              </w:rPr>
              <w:t>7</w:t>
            </w:r>
          </w:p>
        </w:tc>
        <w:tc>
          <w:tcPr>
            <w:tcW w:w="2862" w:type="dxa"/>
            <w:tcBorders>
              <w:top w:val="nil"/>
              <w:left w:val="single" w:sz="4" w:space="0" w:color="auto"/>
              <w:bottom w:val="single" w:sz="4" w:space="0" w:color="auto"/>
              <w:right w:val="single" w:sz="4" w:space="0" w:color="auto"/>
            </w:tcBorders>
            <w:shd w:val="clear" w:color="auto" w:fill="auto"/>
            <w:vAlign w:val="bottom"/>
          </w:tcPr>
          <w:p w14:paraId="673DABAC" w14:textId="77777777" w:rsidR="004B2B0A" w:rsidRPr="00B23ACF" w:rsidRDefault="004B2B0A" w:rsidP="00E128F3">
            <w:pPr>
              <w:jc w:val="center"/>
              <w:rPr>
                <w:sz w:val="22"/>
              </w:rPr>
            </w:pPr>
            <w:r w:rsidRPr="00B23ACF">
              <w:rPr>
                <w:sz w:val="22"/>
              </w:rPr>
              <w:t>20.6</w:t>
            </w:r>
          </w:p>
        </w:tc>
        <w:tc>
          <w:tcPr>
            <w:tcW w:w="2042" w:type="dxa"/>
            <w:tcBorders>
              <w:top w:val="nil"/>
              <w:left w:val="nil"/>
              <w:bottom w:val="single" w:sz="4" w:space="0" w:color="auto"/>
              <w:right w:val="single" w:sz="4" w:space="0" w:color="auto"/>
            </w:tcBorders>
            <w:shd w:val="clear" w:color="auto" w:fill="auto"/>
            <w:noWrap/>
            <w:vAlign w:val="bottom"/>
          </w:tcPr>
          <w:p w14:paraId="43EFDDF8" w14:textId="77777777" w:rsidR="004B2B0A" w:rsidRDefault="004B2B0A" w:rsidP="00E128F3">
            <w:pPr>
              <w:jc w:val="right"/>
              <w:rPr>
                <w:rFonts w:ascii="Calibri" w:hAnsi="Calibri" w:cs="Calibri"/>
                <w:color w:val="000000"/>
                <w:sz w:val="22"/>
              </w:rPr>
            </w:pPr>
            <w:r>
              <w:rPr>
                <w:rFonts w:ascii="Calibri" w:hAnsi="Calibri" w:cs="Calibri"/>
                <w:color w:val="000000"/>
                <w:sz w:val="22"/>
              </w:rPr>
              <w:t>2.216839191</w:t>
            </w:r>
          </w:p>
        </w:tc>
        <w:tc>
          <w:tcPr>
            <w:tcW w:w="2268" w:type="dxa"/>
            <w:tcBorders>
              <w:top w:val="nil"/>
              <w:left w:val="nil"/>
              <w:bottom w:val="single" w:sz="4" w:space="0" w:color="auto"/>
              <w:right w:val="single" w:sz="4" w:space="0" w:color="auto"/>
            </w:tcBorders>
            <w:shd w:val="clear" w:color="auto" w:fill="auto"/>
            <w:noWrap/>
            <w:vAlign w:val="bottom"/>
          </w:tcPr>
          <w:p w14:paraId="64234FEE" w14:textId="77777777" w:rsidR="004B2B0A" w:rsidRDefault="004B2B0A" w:rsidP="00E128F3">
            <w:pPr>
              <w:jc w:val="right"/>
              <w:rPr>
                <w:rFonts w:ascii="Calibri" w:hAnsi="Calibri" w:cs="Calibri"/>
                <w:color w:val="000000"/>
                <w:sz w:val="22"/>
              </w:rPr>
            </w:pPr>
            <w:r>
              <w:rPr>
                <w:rFonts w:ascii="Calibri" w:hAnsi="Calibri" w:cs="Calibri"/>
                <w:color w:val="000000"/>
                <w:sz w:val="22"/>
              </w:rPr>
              <w:t>164.7552</w:t>
            </w:r>
          </w:p>
        </w:tc>
      </w:tr>
      <w:tr w:rsidR="004B2B0A" w:rsidRPr="006F09CA" w14:paraId="5CCCACD3" w14:textId="77777777" w:rsidTr="00E128F3">
        <w:trPr>
          <w:trHeight w:val="282"/>
          <w:jc w:val="center"/>
        </w:trPr>
        <w:tc>
          <w:tcPr>
            <w:tcW w:w="1985" w:type="dxa"/>
            <w:vMerge/>
            <w:tcBorders>
              <w:left w:val="single" w:sz="4" w:space="0" w:color="auto"/>
              <w:right w:val="single" w:sz="4" w:space="0" w:color="auto"/>
            </w:tcBorders>
            <w:vAlign w:val="center"/>
          </w:tcPr>
          <w:p w14:paraId="51A9F327" w14:textId="77777777" w:rsidR="004B2B0A" w:rsidRPr="000838CD" w:rsidRDefault="004B2B0A" w:rsidP="00E128F3">
            <w:pPr>
              <w:jc w:val="center"/>
              <w:rPr>
                <w:sz w:val="24"/>
                <w:szCs w:val="24"/>
              </w:rPr>
            </w:pPr>
          </w:p>
        </w:tc>
        <w:tc>
          <w:tcPr>
            <w:tcW w:w="1134" w:type="dxa"/>
            <w:tcBorders>
              <w:top w:val="nil"/>
              <w:left w:val="single" w:sz="4" w:space="0" w:color="auto"/>
              <w:bottom w:val="single" w:sz="4" w:space="0" w:color="auto"/>
              <w:right w:val="single" w:sz="4" w:space="0" w:color="auto"/>
            </w:tcBorders>
            <w:vAlign w:val="center"/>
          </w:tcPr>
          <w:p w14:paraId="7FE1FC60" w14:textId="77777777" w:rsidR="004B2B0A" w:rsidRPr="000838CD" w:rsidRDefault="004B2B0A" w:rsidP="00E128F3">
            <w:pPr>
              <w:jc w:val="center"/>
              <w:rPr>
                <w:sz w:val="24"/>
                <w:szCs w:val="24"/>
              </w:rPr>
            </w:pPr>
            <w:r>
              <w:rPr>
                <w:sz w:val="22"/>
              </w:rPr>
              <w:t>9</w:t>
            </w:r>
          </w:p>
        </w:tc>
        <w:tc>
          <w:tcPr>
            <w:tcW w:w="2862" w:type="dxa"/>
            <w:tcBorders>
              <w:top w:val="nil"/>
              <w:left w:val="single" w:sz="4" w:space="0" w:color="auto"/>
              <w:bottom w:val="single" w:sz="4" w:space="0" w:color="auto"/>
              <w:right w:val="single" w:sz="4" w:space="0" w:color="auto"/>
            </w:tcBorders>
            <w:shd w:val="clear" w:color="auto" w:fill="auto"/>
            <w:vAlign w:val="bottom"/>
          </w:tcPr>
          <w:p w14:paraId="1B9BED95" w14:textId="77777777" w:rsidR="004B2B0A" w:rsidRPr="00B23ACF" w:rsidRDefault="004B2B0A" w:rsidP="00E128F3">
            <w:pPr>
              <w:jc w:val="center"/>
              <w:rPr>
                <w:sz w:val="22"/>
              </w:rPr>
            </w:pPr>
            <w:r w:rsidRPr="00B23ACF">
              <w:rPr>
                <w:sz w:val="22"/>
              </w:rPr>
              <w:t>20.9</w:t>
            </w:r>
          </w:p>
        </w:tc>
        <w:tc>
          <w:tcPr>
            <w:tcW w:w="2042" w:type="dxa"/>
            <w:tcBorders>
              <w:top w:val="nil"/>
              <w:left w:val="nil"/>
              <w:bottom w:val="single" w:sz="4" w:space="0" w:color="auto"/>
              <w:right w:val="single" w:sz="4" w:space="0" w:color="auto"/>
            </w:tcBorders>
            <w:shd w:val="clear" w:color="auto" w:fill="auto"/>
            <w:noWrap/>
            <w:vAlign w:val="bottom"/>
          </w:tcPr>
          <w:p w14:paraId="47F62699" w14:textId="77777777" w:rsidR="004B2B0A" w:rsidRDefault="004B2B0A" w:rsidP="00E128F3">
            <w:pPr>
              <w:jc w:val="right"/>
              <w:rPr>
                <w:rFonts w:ascii="Calibri" w:hAnsi="Calibri" w:cs="Calibri"/>
                <w:color w:val="000000"/>
                <w:sz w:val="22"/>
              </w:rPr>
            </w:pPr>
            <w:r>
              <w:rPr>
                <w:rFonts w:ascii="Calibri" w:hAnsi="Calibri" w:cs="Calibri"/>
                <w:color w:val="000000"/>
                <w:sz w:val="22"/>
              </w:rPr>
              <w:t>2.126564757</w:t>
            </w:r>
          </w:p>
        </w:tc>
        <w:tc>
          <w:tcPr>
            <w:tcW w:w="2268" w:type="dxa"/>
            <w:tcBorders>
              <w:top w:val="nil"/>
              <w:left w:val="nil"/>
              <w:bottom w:val="single" w:sz="4" w:space="0" w:color="auto"/>
              <w:right w:val="single" w:sz="4" w:space="0" w:color="auto"/>
            </w:tcBorders>
            <w:shd w:val="clear" w:color="auto" w:fill="auto"/>
            <w:noWrap/>
            <w:vAlign w:val="bottom"/>
          </w:tcPr>
          <w:p w14:paraId="4933A1A2" w14:textId="77777777" w:rsidR="004B2B0A" w:rsidRDefault="004B2B0A" w:rsidP="00E128F3">
            <w:pPr>
              <w:jc w:val="right"/>
              <w:rPr>
                <w:rFonts w:ascii="Calibri" w:hAnsi="Calibri" w:cs="Calibri"/>
                <w:color w:val="000000"/>
                <w:sz w:val="22"/>
              </w:rPr>
            </w:pPr>
            <w:r>
              <w:rPr>
                <w:rFonts w:ascii="Calibri" w:hAnsi="Calibri" w:cs="Calibri"/>
                <w:color w:val="000000"/>
                <w:sz w:val="22"/>
              </w:rPr>
              <w:t>133.8335</w:t>
            </w:r>
          </w:p>
        </w:tc>
      </w:tr>
      <w:tr w:rsidR="004B2B0A" w:rsidRPr="006F09CA" w14:paraId="1342DDBC" w14:textId="77777777" w:rsidTr="00E128F3">
        <w:trPr>
          <w:trHeight w:val="282"/>
          <w:jc w:val="center"/>
        </w:trPr>
        <w:tc>
          <w:tcPr>
            <w:tcW w:w="1985" w:type="dxa"/>
            <w:vMerge/>
            <w:tcBorders>
              <w:left w:val="single" w:sz="4" w:space="0" w:color="auto"/>
              <w:bottom w:val="single" w:sz="4" w:space="0" w:color="auto"/>
              <w:right w:val="single" w:sz="4" w:space="0" w:color="auto"/>
            </w:tcBorders>
            <w:vAlign w:val="center"/>
          </w:tcPr>
          <w:p w14:paraId="330F06DA" w14:textId="77777777" w:rsidR="004B2B0A" w:rsidRPr="000838CD" w:rsidRDefault="004B2B0A" w:rsidP="00E128F3">
            <w:pPr>
              <w:jc w:val="center"/>
              <w:rPr>
                <w:sz w:val="24"/>
                <w:szCs w:val="24"/>
              </w:rPr>
            </w:pPr>
          </w:p>
        </w:tc>
        <w:tc>
          <w:tcPr>
            <w:tcW w:w="1134" w:type="dxa"/>
            <w:tcBorders>
              <w:top w:val="nil"/>
              <w:left w:val="single" w:sz="4" w:space="0" w:color="auto"/>
              <w:bottom w:val="single" w:sz="4" w:space="0" w:color="auto"/>
              <w:right w:val="single" w:sz="4" w:space="0" w:color="auto"/>
            </w:tcBorders>
            <w:vAlign w:val="center"/>
          </w:tcPr>
          <w:p w14:paraId="628697C2" w14:textId="77777777" w:rsidR="004B2B0A" w:rsidRPr="000838CD" w:rsidRDefault="004B2B0A" w:rsidP="00E128F3">
            <w:pPr>
              <w:jc w:val="center"/>
              <w:rPr>
                <w:sz w:val="24"/>
                <w:szCs w:val="24"/>
              </w:rPr>
            </w:pPr>
            <w:r>
              <w:rPr>
                <w:sz w:val="22"/>
              </w:rPr>
              <w:t>11</w:t>
            </w:r>
          </w:p>
        </w:tc>
        <w:tc>
          <w:tcPr>
            <w:tcW w:w="2862" w:type="dxa"/>
            <w:tcBorders>
              <w:top w:val="nil"/>
              <w:left w:val="single" w:sz="4" w:space="0" w:color="auto"/>
              <w:bottom w:val="single" w:sz="4" w:space="0" w:color="auto"/>
              <w:right w:val="single" w:sz="4" w:space="0" w:color="auto"/>
            </w:tcBorders>
            <w:shd w:val="clear" w:color="auto" w:fill="auto"/>
            <w:vAlign w:val="bottom"/>
          </w:tcPr>
          <w:p w14:paraId="6078E104" w14:textId="77777777" w:rsidR="004B2B0A" w:rsidRPr="00B23ACF" w:rsidRDefault="004B2B0A" w:rsidP="00E128F3">
            <w:pPr>
              <w:jc w:val="center"/>
              <w:rPr>
                <w:sz w:val="22"/>
              </w:rPr>
            </w:pPr>
            <w:r w:rsidRPr="00B23ACF">
              <w:rPr>
                <w:sz w:val="22"/>
              </w:rPr>
              <w:t>21.1</w:t>
            </w:r>
          </w:p>
        </w:tc>
        <w:tc>
          <w:tcPr>
            <w:tcW w:w="2042" w:type="dxa"/>
            <w:tcBorders>
              <w:top w:val="nil"/>
              <w:left w:val="nil"/>
              <w:bottom w:val="single" w:sz="4" w:space="0" w:color="auto"/>
              <w:right w:val="single" w:sz="4" w:space="0" w:color="auto"/>
            </w:tcBorders>
            <w:shd w:val="clear" w:color="auto" w:fill="auto"/>
            <w:noWrap/>
            <w:vAlign w:val="bottom"/>
          </w:tcPr>
          <w:p w14:paraId="185D33BE" w14:textId="77777777" w:rsidR="004B2B0A" w:rsidRDefault="004B2B0A" w:rsidP="00E128F3">
            <w:pPr>
              <w:jc w:val="right"/>
              <w:rPr>
                <w:rFonts w:ascii="Calibri" w:hAnsi="Calibri" w:cs="Calibri"/>
                <w:color w:val="000000"/>
                <w:sz w:val="22"/>
              </w:rPr>
            </w:pPr>
            <w:r>
              <w:rPr>
                <w:rFonts w:ascii="Calibri" w:hAnsi="Calibri" w:cs="Calibri"/>
                <w:color w:val="000000"/>
                <w:sz w:val="22"/>
              </w:rPr>
              <w:t>2.066381801</w:t>
            </w:r>
          </w:p>
        </w:tc>
        <w:tc>
          <w:tcPr>
            <w:tcW w:w="2268" w:type="dxa"/>
            <w:tcBorders>
              <w:top w:val="nil"/>
              <w:left w:val="nil"/>
              <w:bottom w:val="single" w:sz="4" w:space="0" w:color="auto"/>
              <w:right w:val="single" w:sz="4" w:space="0" w:color="auto"/>
            </w:tcBorders>
            <w:shd w:val="clear" w:color="auto" w:fill="auto"/>
            <w:noWrap/>
            <w:vAlign w:val="bottom"/>
          </w:tcPr>
          <w:p w14:paraId="4A96B8F8" w14:textId="77777777" w:rsidR="004B2B0A" w:rsidRDefault="004B2B0A" w:rsidP="00E128F3">
            <w:pPr>
              <w:jc w:val="right"/>
              <w:rPr>
                <w:rFonts w:ascii="Calibri" w:hAnsi="Calibri" w:cs="Calibri"/>
                <w:color w:val="000000"/>
                <w:sz w:val="22"/>
              </w:rPr>
            </w:pPr>
            <w:r>
              <w:rPr>
                <w:rFonts w:ascii="Calibri" w:hAnsi="Calibri" w:cs="Calibri"/>
                <w:color w:val="000000"/>
                <w:sz w:val="22"/>
              </w:rPr>
              <w:t>116.515</w:t>
            </w:r>
          </w:p>
        </w:tc>
      </w:tr>
      <w:tr w:rsidR="004B2B0A" w:rsidRPr="006F09CA" w14:paraId="2129B64B" w14:textId="77777777" w:rsidTr="00E128F3">
        <w:trPr>
          <w:trHeight w:val="282"/>
          <w:jc w:val="center"/>
        </w:trPr>
        <w:tc>
          <w:tcPr>
            <w:tcW w:w="1985" w:type="dxa"/>
            <w:tcBorders>
              <w:top w:val="single" w:sz="4" w:space="0" w:color="auto"/>
              <w:left w:val="single" w:sz="8" w:space="0" w:color="auto"/>
              <w:bottom w:val="single" w:sz="4" w:space="0" w:color="auto"/>
              <w:right w:val="single" w:sz="4" w:space="0" w:color="auto"/>
            </w:tcBorders>
            <w:vAlign w:val="center"/>
          </w:tcPr>
          <w:p w14:paraId="07412E65" w14:textId="77777777" w:rsidR="004B2B0A" w:rsidRPr="000838CD" w:rsidRDefault="004B2B0A" w:rsidP="00E128F3">
            <w:pPr>
              <w:jc w:val="center"/>
              <w:rPr>
                <w:sz w:val="24"/>
                <w:szCs w:val="24"/>
                <w:lang w:eastAsia="en-GB"/>
              </w:rPr>
            </w:pPr>
          </w:p>
        </w:tc>
        <w:tc>
          <w:tcPr>
            <w:tcW w:w="1134" w:type="dxa"/>
            <w:tcBorders>
              <w:top w:val="single" w:sz="4" w:space="0" w:color="auto"/>
              <w:left w:val="single" w:sz="8" w:space="0" w:color="auto"/>
              <w:bottom w:val="single" w:sz="4" w:space="0" w:color="auto"/>
              <w:right w:val="single" w:sz="4" w:space="0" w:color="auto"/>
            </w:tcBorders>
            <w:vAlign w:val="center"/>
          </w:tcPr>
          <w:p w14:paraId="6A9D9BE6" w14:textId="77777777" w:rsidR="004B2B0A" w:rsidRPr="000838CD" w:rsidRDefault="004B2B0A" w:rsidP="00E128F3">
            <w:pPr>
              <w:jc w:val="center"/>
              <w:rPr>
                <w:sz w:val="24"/>
                <w:szCs w:val="24"/>
                <w:lang w:eastAsia="en-GB"/>
              </w:rPr>
            </w:pPr>
          </w:p>
        </w:tc>
        <w:tc>
          <w:tcPr>
            <w:tcW w:w="2862" w:type="dxa"/>
            <w:tcBorders>
              <w:top w:val="single" w:sz="4" w:space="0" w:color="auto"/>
              <w:left w:val="single" w:sz="8" w:space="0" w:color="auto"/>
              <w:bottom w:val="single" w:sz="4" w:space="0" w:color="auto"/>
              <w:right w:val="single" w:sz="4" w:space="0" w:color="auto"/>
            </w:tcBorders>
            <w:shd w:val="clear" w:color="auto" w:fill="auto"/>
            <w:vAlign w:val="bottom"/>
          </w:tcPr>
          <w:p w14:paraId="3B72C423" w14:textId="77777777" w:rsidR="004B2B0A" w:rsidRPr="00B23ACF" w:rsidRDefault="004B2B0A" w:rsidP="00E128F3">
            <w:pPr>
              <w:jc w:val="center"/>
              <w:rPr>
                <w:sz w:val="22"/>
              </w:rPr>
            </w:pPr>
            <w:r w:rsidRPr="00B23ACF">
              <w:rPr>
                <w:sz w:val="22"/>
              </w:rPr>
              <w:t> </w:t>
            </w:r>
            <w:r>
              <w:rPr>
                <w:sz w:val="22"/>
              </w:rPr>
              <w:t>AVERAGE</w:t>
            </w:r>
          </w:p>
        </w:tc>
        <w:tc>
          <w:tcPr>
            <w:tcW w:w="2042" w:type="dxa"/>
            <w:tcBorders>
              <w:top w:val="single" w:sz="4" w:space="0" w:color="auto"/>
              <w:left w:val="nil"/>
              <w:bottom w:val="single" w:sz="4" w:space="0" w:color="auto"/>
              <w:right w:val="single" w:sz="4" w:space="0" w:color="auto"/>
            </w:tcBorders>
            <w:shd w:val="clear" w:color="auto" w:fill="auto"/>
            <w:noWrap/>
            <w:vAlign w:val="bottom"/>
          </w:tcPr>
          <w:p w14:paraId="3CDB36AD" w14:textId="77777777" w:rsidR="004B2B0A" w:rsidRDefault="004B2B0A" w:rsidP="00E128F3">
            <w:pPr>
              <w:jc w:val="right"/>
              <w:rPr>
                <w:rFonts w:ascii="Calibri" w:hAnsi="Calibri" w:cs="Calibri"/>
                <w:color w:val="000000"/>
                <w:sz w:val="22"/>
              </w:rPr>
            </w:pPr>
            <w:r>
              <w:rPr>
                <w:rFonts w:ascii="Calibri" w:hAnsi="Calibri" w:cs="Calibri"/>
                <w:color w:val="000000"/>
                <w:sz w:val="22"/>
              </w:rPr>
              <w:t>2.166686728</w:t>
            </w:r>
          </w:p>
        </w:tc>
        <w:tc>
          <w:tcPr>
            <w:tcW w:w="2268" w:type="dxa"/>
            <w:tcBorders>
              <w:top w:val="single" w:sz="4" w:space="0" w:color="auto"/>
              <w:left w:val="nil"/>
              <w:bottom w:val="single" w:sz="4" w:space="0" w:color="auto"/>
              <w:right w:val="single" w:sz="8" w:space="0" w:color="auto"/>
            </w:tcBorders>
            <w:shd w:val="clear" w:color="auto" w:fill="auto"/>
            <w:noWrap/>
            <w:vAlign w:val="bottom"/>
          </w:tcPr>
          <w:p w14:paraId="40CD5B05" w14:textId="77777777" w:rsidR="004B2B0A" w:rsidRDefault="004B2B0A" w:rsidP="00E128F3">
            <w:pPr>
              <w:jc w:val="right"/>
              <w:rPr>
                <w:rFonts w:ascii="Calibri" w:hAnsi="Calibri" w:cs="Calibri"/>
                <w:color w:val="000000"/>
                <w:sz w:val="22"/>
              </w:rPr>
            </w:pPr>
            <w:r>
              <w:rPr>
                <w:rFonts w:ascii="Calibri" w:hAnsi="Calibri" w:cs="Calibri"/>
                <w:color w:val="000000"/>
                <w:sz w:val="22"/>
              </w:rPr>
              <w:t>148.1401</w:t>
            </w:r>
          </w:p>
        </w:tc>
      </w:tr>
      <w:tr w:rsidR="004B2B0A" w:rsidRPr="006F09CA" w14:paraId="41F59CC3" w14:textId="77777777" w:rsidTr="00E128F3">
        <w:trPr>
          <w:trHeight w:val="282"/>
          <w:jc w:val="center"/>
        </w:trPr>
        <w:tc>
          <w:tcPr>
            <w:tcW w:w="1985" w:type="dxa"/>
            <w:tcBorders>
              <w:top w:val="nil"/>
              <w:left w:val="single" w:sz="8" w:space="0" w:color="auto"/>
              <w:bottom w:val="single" w:sz="8" w:space="0" w:color="auto"/>
              <w:right w:val="single" w:sz="4" w:space="0" w:color="auto"/>
            </w:tcBorders>
            <w:vAlign w:val="center"/>
          </w:tcPr>
          <w:p w14:paraId="58432F2A" w14:textId="77777777" w:rsidR="004B2B0A" w:rsidRPr="000838CD" w:rsidRDefault="004B2B0A" w:rsidP="00E128F3">
            <w:pPr>
              <w:jc w:val="center"/>
              <w:rPr>
                <w:sz w:val="24"/>
                <w:szCs w:val="24"/>
                <w:lang w:eastAsia="en-GB"/>
              </w:rPr>
            </w:pPr>
          </w:p>
        </w:tc>
        <w:tc>
          <w:tcPr>
            <w:tcW w:w="1134" w:type="dxa"/>
            <w:tcBorders>
              <w:top w:val="nil"/>
              <w:left w:val="single" w:sz="8" w:space="0" w:color="auto"/>
              <w:bottom w:val="single" w:sz="8" w:space="0" w:color="auto"/>
              <w:right w:val="single" w:sz="4" w:space="0" w:color="auto"/>
            </w:tcBorders>
            <w:vAlign w:val="center"/>
          </w:tcPr>
          <w:p w14:paraId="247548E2" w14:textId="77777777" w:rsidR="004B2B0A" w:rsidRPr="000838CD" w:rsidRDefault="004B2B0A" w:rsidP="00E128F3">
            <w:pPr>
              <w:jc w:val="center"/>
              <w:rPr>
                <w:sz w:val="24"/>
                <w:szCs w:val="24"/>
                <w:lang w:eastAsia="en-GB"/>
              </w:rPr>
            </w:pPr>
          </w:p>
        </w:tc>
        <w:tc>
          <w:tcPr>
            <w:tcW w:w="2862" w:type="dxa"/>
            <w:tcBorders>
              <w:top w:val="nil"/>
              <w:left w:val="single" w:sz="8" w:space="0" w:color="auto"/>
              <w:bottom w:val="single" w:sz="8" w:space="0" w:color="auto"/>
              <w:right w:val="single" w:sz="4" w:space="0" w:color="auto"/>
            </w:tcBorders>
            <w:shd w:val="clear" w:color="auto" w:fill="auto"/>
            <w:noWrap/>
            <w:vAlign w:val="bottom"/>
          </w:tcPr>
          <w:p w14:paraId="4279CBC9" w14:textId="77777777" w:rsidR="004B2B0A" w:rsidRPr="00B23ACF" w:rsidRDefault="004B2B0A" w:rsidP="00E128F3">
            <w:pPr>
              <w:rPr>
                <w:sz w:val="22"/>
              </w:rPr>
            </w:pPr>
            <w:r w:rsidRPr="00B23ACF">
              <w:rPr>
                <w:sz w:val="22"/>
              </w:rPr>
              <w:t> </w:t>
            </w:r>
            <w:r w:rsidR="00E128F3">
              <w:rPr>
                <w:sz w:val="22"/>
              </w:rPr>
              <w:t xml:space="preserve">              </w:t>
            </w:r>
            <w:r>
              <w:rPr>
                <w:sz w:val="22"/>
              </w:rPr>
              <w:t xml:space="preserve">SD </w:t>
            </w:r>
          </w:p>
        </w:tc>
        <w:tc>
          <w:tcPr>
            <w:tcW w:w="2042" w:type="dxa"/>
            <w:tcBorders>
              <w:top w:val="nil"/>
              <w:left w:val="nil"/>
              <w:bottom w:val="single" w:sz="8" w:space="0" w:color="auto"/>
              <w:right w:val="single" w:sz="4" w:space="0" w:color="auto"/>
            </w:tcBorders>
            <w:shd w:val="clear" w:color="auto" w:fill="auto"/>
            <w:noWrap/>
            <w:vAlign w:val="bottom"/>
          </w:tcPr>
          <w:p w14:paraId="558BB503" w14:textId="77777777" w:rsidR="004B2B0A" w:rsidRDefault="004B2B0A" w:rsidP="00E128F3">
            <w:pPr>
              <w:jc w:val="right"/>
              <w:rPr>
                <w:rFonts w:ascii="Calibri" w:hAnsi="Calibri" w:cs="Calibri"/>
                <w:color w:val="000000"/>
                <w:sz w:val="22"/>
              </w:rPr>
            </w:pPr>
            <w:r>
              <w:rPr>
                <w:rFonts w:ascii="Calibri" w:hAnsi="Calibri" w:cs="Calibri"/>
                <w:color w:val="000000"/>
                <w:sz w:val="22"/>
              </w:rPr>
              <w:t>0.065005022</w:t>
            </w:r>
          </w:p>
        </w:tc>
        <w:tc>
          <w:tcPr>
            <w:tcW w:w="2268" w:type="dxa"/>
            <w:tcBorders>
              <w:top w:val="nil"/>
              <w:left w:val="nil"/>
              <w:bottom w:val="single" w:sz="8" w:space="0" w:color="auto"/>
              <w:right w:val="single" w:sz="8" w:space="0" w:color="auto"/>
            </w:tcBorders>
            <w:shd w:val="clear" w:color="auto" w:fill="auto"/>
            <w:noWrap/>
            <w:vAlign w:val="bottom"/>
          </w:tcPr>
          <w:p w14:paraId="6BAC0981" w14:textId="77777777" w:rsidR="004B2B0A" w:rsidRDefault="004B2B0A" w:rsidP="00E128F3">
            <w:pPr>
              <w:jc w:val="right"/>
              <w:rPr>
                <w:rFonts w:ascii="Calibri" w:hAnsi="Calibri" w:cs="Calibri"/>
                <w:color w:val="000000"/>
                <w:sz w:val="22"/>
              </w:rPr>
            </w:pPr>
            <w:r>
              <w:rPr>
                <w:rFonts w:ascii="Calibri" w:hAnsi="Calibri" w:cs="Calibri"/>
                <w:color w:val="000000"/>
                <w:sz w:val="22"/>
              </w:rPr>
              <w:t>21.64627</w:t>
            </w:r>
          </w:p>
        </w:tc>
      </w:tr>
      <w:tr w:rsidR="004B2B0A" w:rsidRPr="006F09CA" w14:paraId="58232C5F" w14:textId="77777777" w:rsidTr="00E128F3">
        <w:trPr>
          <w:trHeight w:val="282"/>
          <w:jc w:val="center"/>
        </w:trPr>
        <w:tc>
          <w:tcPr>
            <w:tcW w:w="1985" w:type="dxa"/>
            <w:tcBorders>
              <w:top w:val="nil"/>
              <w:left w:val="nil"/>
              <w:bottom w:val="nil"/>
              <w:right w:val="nil"/>
            </w:tcBorders>
            <w:vAlign w:val="center"/>
          </w:tcPr>
          <w:p w14:paraId="068BCB45" w14:textId="77777777" w:rsidR="004B2B0A" w:rsidRPr="000838CD" w:rsidRDefault="004B2B0A" w:rsidP="00E128F3">
            <w:pPr>
              <w:jc w:val="center"/>
              <w:rPr>
                <w:sz w:val="24"/>
                <w:szCs w:val="24"/>
                <w:lang w:eastAsia="en-GB"/>
              </w:rPr>
            </w:pPr>
          </w:p>
        </w:tc>
        <w:tc>
          <w:tcPr>
            <w:tcW w:w="1134" w:type="dxa"/>
            <w:tcBorders>
              <w:top w:val="nil"/>
              <w:left w:val="nil"/>
              <w:bottom w:val="nil"/>
              <w:right w:val="nil"/>
            </w:tcBorders>
            <w:vAlign w:val="center"/>
          </w:tcPr>
          <w:p w14:paraId="3C01D528" w14:textId="77777777" w:rsidR="004B2B0A" w:rsidRPr="000838CD" w:rsidRDefault="004B2B0A" w:rsidP="00E128F3">
            <w:pPr>
              <w:jc w:val="center"/>
              <w:rPr>
                <w:sz w:val="24"/>
                <w:szCs w:val="24"/>
                <w:lang w:eastAsia="en-GB"/>
              </w:rPr>
            </w:pPr>
          </w:p>
        </w:tc>
        <w:tc>
          <w:tcPr>
            <w:tcW w:w="2862" w:type="dxa"/>
            <w:tcBorders>
              <w:top w:val="nil"/>
              <w:left w:val="nil"/>
              <w:bottom w:val="nil"/>
              <w:right w:val="nil"/>
            </w:tcBorders>
            <w:shd w:val="clear" w:color="auto" w:fill="auto"/>
            <w:noWrap/>
            <w:vAlign w:val="center"/>
          </w:tcPr>
          <w:p w14:paraId="2D5B3720" w14:textId="77777777" w:rsidR="004B2B0A" w:rsidRPr="00B23ACF" w:rsidRDefault="004B2B0A" w:rsidP="00E128F3">
            <w:pPr>
              <w:jc w:val="center"/>
              <w:rPr>
                <w:sz w:val="22"/>
                <w:lang w:eastAsia="en-GB"/>
              </w:rPr>
            </w:pPr>
          </w:p>
        </w:tc>
        <w:tc>
          <w:tcPr>
            <w:tcW w:w="2042" w:type="dxa"/>
            <w:tcBorders>
              <w:top w:val="nil"/>
              <w:left w:val="nil"/>
              <w:bottom w:val="nil"/>
              <w:right w:val="nil"/>
            </w:tcBorders>
            <w:shd w:val="clear" w:color="auto" w:fill="auto"/>
            <w:noWrap/>
            <w:vAlign w:val="center"/>
          </w:tcPr>
          <w:p w14:paraId="1F5E8711" w14:textId="77777777" w:rsidR="004B2B0A" w:rsidRPr="000838CD" w:rsidRDefault="004B2B0A" w:rsidP="00E128F3">
            <w:pPr>
              <w:jc w:val="center"/>
              <w:rPr>
                <w:sz w:val="24"/>
                <w:szCs w:val="24"/>
                <w:lang w:eastAsia="en-GB"/>
              </w:rPr>
            </w:pPr>
          </w:p>
        </w:tc>
        <w:tc>
          <w:tcPr>
            <w:tcW w:w="2268" w:type="dxa"/>
            <w:tcBorders>
              <w:top w:val="nil"/>
              <w:left w:val="nil"/>
              <w:bottom w:val="nil"/>
              <w:right w:val="nil"/>
            </w:tcBorders>
            <w:shd w:val="clear" w:color="auto" w:fill="auto"/>
            <w:noWrap/>
            <w:vAlign w:val="center"/>
          </w:tcPr>
          <w:p w14:paraId="087052BF" w14:textId="77777777" w:rsidR="004B2B0A" w:rsidRPr="000838CD" w:rsidRDefault="004B2B0A" w:rsidP="00E128F3">
            <w:pPr>
              <w:jc w:val="center"/>
              <w:rPr>
                <w:sz w:val="24"/>
                <w:szCs w:val="24"/>
                <w:lang w:eastAsia="en-GB"/>
              </w:rPr>
            </w:pPr>
          </w:p>
        </w:tc>
      </w:tr>
      <w:tr w:rsidR="004B2B0A" w:rsidRPr="006F09CA" w14:paraId="5D9333B0" w14:textId="77777777" w:rsidTr="00E128F3">
        <w:trPr>
          <w:trHeight w:val="282"/>
          <w:jc w:val="center"/>
        </w:trPr>
        <w:tc>
          <w:tcPr>
            <w:tcW w:w="1985" w:type="dxa"/>
            <w:vMerge w:val="restart"/>
            <w:tcBorders>
              <w:top w:val="single" w:sz="8" w:space="0" w:color="auto"/>
              <w:left w:val="single" w:sz="8" w:space="0" w:color="auto"/>
              <w:right w:val="single" w:sz="4" w:space="0" w:color="auto"/>
            </w:tcBorders>
            <w:vAlign w:val="center"/>
          </w:tcPr>
          <w:p w14:paraId="586A212F" w14:textId="625A94B9" w:rsidR="004B2B0A" w:rsidRPr="000838CD" w:rsidRDefault="004B2B0A" w:rsidP="00E128F3">
            <w:pPr>
              <w:jc w:val="center"/>
              <w:rPr>
                <w:sz w:val="24"/>
                <w:szCs w:val="24"/>
              </w:rPr>
            </w:pPr>
            <w:r w:rsidRPr="002530C8">
              <w:rPr>
                <w:rFonts w:cs="Times"/>
                <w:color w:val="141413"/>
                <w:sz w:val="22"/>
                <w:szCs w:val="15"/>
              </w:rPr>
              <w:t>low insulin</w:t>
            </w:r>
            <w:r>
              <w:rPr>
                <w:rFonts w:cs="Times"/>
                <w:color w:val="141413"/>
                <w:sz w:val="22"/>
                <w:szCs w:val="15"/>
              </w:rPr>
              <w:t>e</w:t>
            </w:r>
            <w:r w:rsidRPr="002530C8">
              <w:rPr>
                <w:rFonts w:cs="Times"/>
                <w:color w:val="141413"/>
                <w:sz w:val="22"/>
                <w:szCs w:val="15"/>
              </w:rPr>
              <w:t>mic-hyperglyc</w:t>
            </w:r>
            <w:r>
              <w:rPr>
                <w:rFonts w:cs="Times"/>
                <w:color w:val="141413"/>
                <w:sz w:val="22"/>
                <w:szCs w:val="15"/>
              </w:rPr>
              <w:t>ae</w:t>
            </w:r>
            <w:r w:rsidRPr="002530C8">
              <w:rPr>
                <w:rFonts w:cs="Times"/>
                <w:color w:val="141413"/>
                <w:sz w:val="22"/>
                <w:szCs w:val="15"/>
              </w:rPr>
              <w:t>mic (L</w:t>
            </w:r>
            <w:r>
              <w:rPr>
                <w:rFonts w:cs="Times"/>
                <w:color w:val="141413"/>
                <w:sz w:val="22"/>
                <w:szCs w:val="15"/>
              </w:rPr>
              <w:t>I</w:t>
            </w:r>
            <w:r w:rsidRPr="002530C8">
              <w:rPr>
                <w:rFonts w:cs="Times"/>
                <w:color w:val="141413"/>
                <w:sz w:val="22"/>
                <w:szCs w:val="15"/>
              </w:rPr>
              <w:t>Hyp)</w:t>
            </w:r>
          </w:p>
        </w:tc>
        <w:tc>
          <w:tcPr>
            <w:tcW w:w="1134" w:type="dxa"/>
            <w:tcBorders>
              <w:top w:val="single" w:sz="8" w:space="0" w:color="auto"/>
              <w:left w:val="single" w:sz="8" w:space="0" w:color="auto"/>
              <w:bottom w:val="single" w:sz="4" w:space="0" w:color="auto"/>
              <w:right w:val="single" w:sz="4" w:space="0" w:color="auto"/>
            </w:tcBorders>
            <w:vAlign w:val="center"/>
          </w:tcPr>
          <w:p w14:paraId="7A87FEC2" w14:textId="77777777" w:rsidR="004B2B0A" w:rsidRPr="000838CD" w:rsidRDefault="004B2B0A" w:rsidP="00E128F3">
            <w:pPr>
              <w:jc w:val="center"/>
              <w:rPr>
                <w:sz w:val="24"/>
                <w:szCs w:val="24"/>
              </w:rPr>
            </w:pPr>
            <w:r>
              <w:rPr>
                <w:sz w:val="22"/>
              </w:rPr>
              <w:t>2</w:t>
            </w:r>
          </w:p>
        </w:tc>
        <w:tc>
          <w:tcPr>
            <w:tcW w:w="2862" w:type="dxa"/>
            <w:tcBorders>
              <w:top w:val="single" w:sz="8" w:space="0" w:color="auto"/>
              <w:left w:val="single" w:sz="8" w:space="0" w:color="auto"/>
              <w:bottom w:val="single" w:sz="4" w:space="0" w:color="auto"/>
              <w:right w:val="single" w:sz="4" w:space="0" w:color="auto"/>
            </w:tcBorders>
            <w:shd w:val="clear" w:color="auto" w:fill="auto"/>
            <w:vAlign w:val="bottom"/>
          </w:tcPr>
          <w:p w14:paraId="4E454DE3" w14:textId="77777777" w:rsidR="004B2B0A" w:rsidRPr="00B23ACF" w:rsidRDefault="004B2B0A" w:rsidP="00E128F3">
            <w:pPr>
              <w:jc w:val="center"/>
              <w:rPr>
                <w:sz w:val="22"/>
              </w:rPr>
            </w:pPr>
            <w:r w:rsidRPr="00B23ACF">
              <w:rPr>
                <w:sz w:val="22"/>
              </w:rPr>
              <w:t>20.9</w:t>
            </w:r>
          </w:p>
        </w:tc>
        <w:tc>
          <w:tcPr>
            <w:tcW w:w="2042" w:type="dxa"/>
            <w:tcBorders>
              <w:top w:val="single" w:sz="8" w:space="0" w:color="auto"/>
              <w:left w:val="nil"/>
              <w:bottom w:val="single" w:sz="4" w:space="0" w:color="auto"/>
              <w:right w:val="single" w:sz="4" w:space="0" w:color="auto"/>
            </w:tcBorders>
            <w:shd w:val="clear" w:color="auto" w:fill="auto"/>
            <w:noWrap/>
            <w:vAlign w:val="bottom"/>
          </w:tcPr>
          <w:p w14:paraId="53C9EF94" w14:textId="77777777" w:rsidR="004B2B0A" w:rsidRDefault="004B2B0A" w:rsidP="00E128F3">
            <w:pPr>
              <w:jc w:val="right"/>
              <w:rPr>
                <w:rFonts w:ascii="Calibri" w:hAnsi="Calibri" w:cs="Calibri"/>
                <w:color w:val="000000"/>
                <w:sz w:val="22"/>
              </w:rPr>
            </w:pPr>
            <w:r>
              <w:rPr>
                <w:rFonts w:ascii="Calibri" w:hAnsi="Calibri" w:cs="Calibri"/>
                <w:color w:val="000000"/>
                <w:sz w:val="22"/>
              </w:rPr>
              <w:t>2.126564757</w:t>
            </w:r>
          </w:p>
        </w:tc>
        <w:tc>
          <w:tcPr>
            <w:tcW w:w="2268" w:type="dxa"/>
            <w:tcBorders>
              <w:top w:val="single" w:sz="8" w:space="0" w:color="auto"/>
              <w:left w:val="nil"/>
              <w:bottom w:val="single" w:sz="4" w:space="0" w:color="auto"/>
              <w:right w:val="single" w:sz="8" w:space="0" w:color="auto"/>
            </w:tcBorders>
            <w:shd w:val="clear" w:color="auto" w:fill="auto"/>
            <w:noWrap/>
            <w:vAlign w:val="bottom"/>
          </w:tcPr>
          <w:p w14:paraId="04F8F31C" w14:textId="77777777" w:rsidR="004B2B0A" w:rsidRDefault="004B2B0A" w:rsidP="00E128F3">
            <w:pPr>
              <w:jc w:val="right"/>
              <w:rPr>
                <w:rFonts w:ascii="Calibri" w:hAnsi="Calibri" w:cs="Calibri"/>
                <w:color w:val="000000"/>
                <w:sz w:val="22"/>
              </w:rPr>
            </w:pPr>
            <w:r>
              <w:rPr>
                <w:rFonts w:ascii="Calibri" w:hAnsi="Calibri" w:cs="Calibri"/>
                <w:color w:val="000000"/>
                <w:sz w:val="22"/>
              </w:rPr>
              <w:t>133.8335</w:t>
            </w:r>
          </w:p>
        </w:tc>
      </w:tr>
      <w:tr w:rsidR="004B2B0A" w:rsidRPr="006F09CA" w14:paraId="16177B59" w14:textId="77777777" w:rsidTr="00E128F3">
        <w:trPr>
          <w:trHeight w:val="282"/>
          <w:jc w:val="center"/>
        </w:trPr>
        <w:tc>
          <w:tcPr>
            <w:tcW w:w="1985" w:type="dxa"/>
            <w:vMerge/>
            <w:tcBorders>
              <w:left w:val="single" w:sz="8" w:space="0" w:color="auto"/>
              <w:right w:val="single" w:sz="4" w:space="0" w:color="auto"/>
            </w:tcBorders>
            <w:vAlign w:val="center"/>
          </w:tcPr>
          <w:p w14:paraId="7332E1D1" w14:textId="77777777" w:rsidR="004B2B0A" w:rsidRPr="000838CD" w:rsidRDefault="004B2B0A" w:rsidP="00E128F3">
            <w:pPr>
              <w:jc w:val="center"/>
              <w:rPr>
                <w:sz w:val="24"/>
                <w:szCs w:val="24"/>
              </w:rPr>
            </w:pPr>
          </w:p>
        </w:tc>
        <w:tc>
          <w:tcPr>
            <w:tcW w:w="1134" w:type="dxa"/>
            <w:tcBorders>
              <w:top w:val="nil"/>
              <w:left w:val="single" w:sz="8" w:space="0" w:color="auto"/>
              <w:bottom w:val="single" w:sz="4" w:space="0" w:color="auto"/>
              <w:right w:val="single" w:sz="4" w:space="0" w:color="auto"/>
            </w:tcBorders>
            <w:vAlign w:val="center"/>
          </w:tcPr>
          <w:p w14:paraId="020E0AF0" w14:textId="77777777" w:rsidR="004B2B0A" w:rsidRPr="000838CD" w:rsidRDefault="004B2B0A" w:rsidP="00E128F3">
            <w:pPr>
              <w:jc w:val="center"/>
              <w:rPr>
                <w:sz w:val="24"/>
                <w:szCs w:val="24"/>
              </w:rPr>
            </w:pPr>
            <w:r>
              <w:rPr>
                <w:sz w:val="22"/>
              </w:rPr>
              <w:t>4</w:t>
            </w:r>
          </w:p>
        </w:tc>
        <w:tc>
          <w:tcPr>
            <w:tcW w:w="2862" w:type="dxa"/>
            <w:tcBorders>
              <w:top w:val="nil"/>
              <w:left w:val="single" w:sz="8" w:space="0" w:color="auto"/>
              <w:bottom w:val="single" w:sz="4" w:space="0" w:color="auto"/>
              <w:right w:val="single" w:sz="4" w:space="0" w:color="auto"/>
            </w:tcBorders>
            <w:shd w:val="clear" w:color="auto" w:fill="auto"/>
            <w:vAlign w:val="bottom"/>
          </w:tcPr>
          <w:p w14:paraId="6FC63DFA" w14:textId="77777777" w:rsidR="004B2B0A" w:rsidRPr="00B23ACF" w:rsidRDefault="004B2B0A" w:rsidP="00E128F3">
            <w:pPr>
              <w:jc w:val="center"/>
              <w:rPr>
                <w:sz w:val="22"/>
              </w:rPr>
            </w:pPr>
            <w:r w:rsidRPr="00B23ACF">
              <w:rPr>
                <w:sz w:val="22"/>
              </w:rPr>
              <w:t>20.9</w:t>
            </w:r>
          </w:p>
        </w:tc>
        <w:tc>
          <w:tcPr>
            <w:tcW w:w="2042" w:type="dxa"/>
            <w:tcBorders>
              <w:top w:val="nil"/>
              <w:left w:val="nil"/>
              <w:bottom w:val="single" w:sz="4" w:space="0" w:color="auto"/>
              <w:right w:val="single" w:sz="4" w:space="0" w:color="auto"/>
            </w:tcBorders>
            <w:shd w:val="clear" w:color="auto" w:fill="auto"/>
            <w:noWrap/>
            <w:vAlign w:val="bottom"/>
          </w:tcPr>
          <w:p w14:paraId="234480C8" w14:textId="77777777" w:rsidR="004B2B0A" w:rsidRDefault="004B2B0A" w:rsidP="00E128F3">
            <w:pPr>
              <w:jc w:val="right"/>
              <w:rPr>
                <w:rFonts w:ascii="Calibri" w:hAnsi="Calibri" w:cs="Calibri"/>
                <w:color w:val="000000"/>
                <w:sz w:val="22"/>
              </w:rPr>
            </w:pPr>
            <w:r>
              <w:rPr>
                <w:rFonts w:ascii="Calibri" w:hAnsi="Calibri" w:cs="Calibri"/>
                <w:color w:val="000000"/>
                <w:sz w:val="22"/>
              </w:rPr>
              <w:t>2.126564757</w:t>
            </w:r>
          </w:p>
        </w:tc>
        <w:tc>
          <w:tcPr>
            <w:tcW w:w="2268" w:type="dxa"/>
            <w:tcBorders>
              <w:top w:val="nil"/>
              <w:left w:val="nil"/>
              <w:bottom w:val="single" w:sz="4" w:space="0" w:color="auto"/>
              <w:right w:val="single" w:sz="8" w:space="0" w:color="auto"/>
            </w:tcBorders>
            <w:shd w:val="clear" w:color="auto" w:fill="auto"/>
            <w:noWrap/>
            <w:vAlign w:val="bottom"/>
          </w:tcPr>
          <w:p w14:paraId="160D44DC" w14:textId="77777777" w:rsidR="004B2B0A" w:rsidRDefault="004B2B0A" w:rsidP="00E128F3">
            <w:pPr>
              <w:jc w:val="right"/>
              <w:rPr>
                <w:rFonts w:ascii="Calibri" w:hAnsi="Calibri" w:cs="Calibri"/>
                <w:color w:val="000000"/>
                <w:sz w:val="22"/>
              </w:rPr>
            </w:pPr>
            <w:r>
              <w:rPr>
                <w:rFonts w:ascii="Calibri" w:hAnsi="Calibri" w:cs="Calibri"/>
                <w:color w:val="000000"/>
                <w:sz w:val="22"/>
              </w:rPr>
              <w:t>133.8335</w:t>
            </w:r>
          </w:p>
        </w:tc>
      </w:tr>
      <w:tr w:rsidR="004B2B0A" w:rsidRPr="006F09CA" w14:paraId="7ED832D1" w14:textId="77777777" w:rsidTr="00E128F3">
        <w:trPr>
          <w:trHeight w:val="282"/>
          <w:jc w:val="center"/>
        </w:trPr>
        <w:tc>
          <w:tcPr>
            <w:tcW w:w="1985" w:type="dxa"/>
            <w:vMerge/>
            <w:tcBorders>
              <w:left w:val="single" w:sz="8" w:space="0" w:color="auto"/>
              <w:right w:val="single" w:sz="4" w:space="0" w:color="auto"/>
            </w:tcBorders>
            <w:vAlign w:val="center"/>
          </w:tcPr>
          <w:p w14:paraId="1DE3CD7E" w14:textId="77777777" w:rsidR="004B2B0A" w:rsidRPr="000838CD" w:rsidRDefault="004B2B0A" w:rsidP="00E128F3">
            <w:pPr>
              <w:jc w:val="center"/>
              <w:rPr>
                <w:sz w:val="24"/>
                <w:szCs w:val="24"/>
              </w:rPr>
            </w:pPr>
          </w:p>
        </w:tc>
        <w:tc>
          <w:tcPr>
            <w:tcW w:w="1134" w:type="dxa"/>
            <w:tcBorders>
              <w:top w:val="nil"/>
              <w:left w:val="single" w:sz="8" w:space="0" w:color="auto"/>
              <w:bottom w:val="single" w:sz="4" w:space="0" w:color="auto"/>
              <w:right w:val="single" w:sz="4" w:space="0" w:color="auto"/>
            </w:tcBorders>
            <w:vAlign w:val="center"/>
          </w:tcPr>
          <w:p w14:paraId="474F0B2D" w14:textId="77777777" w:rsidR="004B2B0A" w:rsidRPr="000838CD" w:rsidRDefault="004B2B0A" w:rsidP="00E128F3">
            <w:pPr>
              <w:jc w:val="center"/>
              <w:rPr>
                <w:sz w:val="24"/>
                <w:szCs w:val="24"/>
              </w:rPr>
            </w:pPr>
            <w:r>
              <w:rPr>
                <w:sz w:val="22"/>
              </w:rPr>
              <w:t>6</w:t>
            </w:r>
          </w:p>
        </w:tc>
        <w:tc>
          <w:tcPr>
            <w:tcW w:w="2862" w:type="dxa"/>
            <w:tcBorders>
              <w:top w:val="nil"/>
              <w:left w:val="single" w:sz="8" w:space="0" w:color="auto"/>
              <w:bottom w:val="single" w:sz="4" w:space="0" w:color="auto"/>
              <w:right w:val="single" w:sz="4" w:space="0" w:color="auto"/>
            </w:tcBorders>
            <w:shd w:val="clear" w:color="auto" w:fill="auto"/>
            <w:vAlign w:val="bottom"/>
          </w:tcPr>
          <w:p w14:paraId="3E6CA43A" w14:textId="77777777" w:rsidR="004B2B0A" w:rsidRPr="00B23ACF" w:rsidRDefault="004B2B0A" w:rsidP="00E128F3">
            <w:pPr>
              <w:jc w:val="center"/>
              <w:rPr>
                <w:sz w:val="22"/>
              </w:rPr>
            </w:pPr>
            <w:r w:rsidRPr="00B23ACF">
              <w:rPr>
                <w:sz w:val="22"/>
              </w:rPr>
              <w:t>20.8</w:t>
            </w:r>
          </w:p>
        </w:tc>
        <w:tc>
          <w:tcPr>
            <w:tcW w:w="2042" w:type="dxa"/>
            <w:tcBorders>
              <w:top w:val="nil"/>
              <w:left w:val="nil"/>
              <w:bottom w:val="single" w:sz="4" w:space="0" w:color="auto"/>
              <w:right w:val="single" w:sz="4" w:space="0" w:color="auto"/>
            </w:tcBorders>
            <w:shd w:val="clear" w:color="auto" w:fill="auto"/>
            <w:noWrap/>
            <w:vAlign w:val="bottom"/>
          </w:tcPr>
          <w:p w14:paraId="68E5079B" w14:textId="77777777" w:rsidR="004B2B0A" w:rsidRDefault="004B2B0A" w:rsidP="00E128F3">
            <w:pPr>
              <w:jc w:val="right"/>
              <w:rPr>
                <w:rFonts w:ascii="Calibri" w:hAnsi="Calibri" w:cs="Calibri"/>
                <w:color w:val="000000"/>
                <w:sz w:val="22"/>
              </w:rPr>
            </w:pPr>
            <w:r>
              <w:rPr>
                <w:rFonts w:ascii="Calibri" w:hAnsi="Calibri" w:cs="Calibri"/>
                <w:color w:val="000000"/>
                <w:sz w:val="22"/>
              </w:rPr>
              <w:t>2.156656235</w:t>
            </w:r>
          </w:p>
        </w:tc>
        <w:tc>
          <w:tcPr>
            <w:tcW w:w="2268" w:type="dxa"/>
            <w:tcBorders>
              <w:top w:val="nil"/>
              <w:left w:val="nil"/>
              <w:bottom w:val="single" w:sz="4" w:space="0" w:color="auto"/>
              <w:right w:val="single" w:sz="8" w:space="0" w:color="auto"/>
            </w:tcBorders>
            <w:shd w:val="clear" w:color="auto" w:fill="auto"/>
            <w:noWrap/>
            <w:vAlign w:val="bottom"/>
          </w:tcPr>
          <w:p w14:paraId="3561AA8A" w14:textId="77777777" w:rsidR="004B2B0A" w:rsidRDefault="004B2B0A" w:rsidP="00E128F3">
            <w:pPr>
              <w:jc w:val="right"/>
              <w:rPr>
                <w:rFonts w:ascii="Calibri" w:hAnsi="Calibri" w:cs="Calibri"/>
                <w:color w:val="000000"/>
                <w:sz w:val="22"/>
              </w:rPr>
            </w:pPr>
            <w:r>
              <w:rPr>
                <w:rFonts w:ascii="Calibri" w:hAnsi="Calibri" w:cs="Calibri"/>
                <w:color w:val="000000"/>
                <w:sz w:val="22"/>
              </w:rPr>
              <w:t>143.4354</w:t>
            </w:r>
          </w:p>
        </w:tc>
      </w:tr>
      <w:tr w:rsidR="004B2B0A" w:rsidRPr="006F09CA" w14:paraId="1C015914" w14:textId="77777777" w:rsidTr="00E128F3">
        <w:trPr>
          <w:trHeight w:val="282"/>
          <w:jc w:val="center"/>
        </w:trPr>
        <w:tc>
          <w:tcPr>
            <w:tcW w:w="1985" w:type="dxa"/>
            <w:vMerge/>
            <w:tcBorders>
              <w:left w:val="single" w:sz="8" w:space="0" w:color="auto"/>
              <w:right w:val="single" w:sz="4" w:space="0" w:color="auto"/>
            </w:tcBorders>
            <w:vAlign w:val="center"/>
          </w:tcPr>
          <w:p w14:paraId="47226F17" w14:textId="77777777" w:rsidR="004B2B0A" w:rsidRPr="000838CD" w:rsidRDefault="004B2B0A" w:rsidP="00E128F3">
            <w:pPr>
              <w:jc w:val="center"/>
              <w:rPr>
                <w:sz w:val="24"/>
                <w:szCs w:val="24"/>
              </w:rPr>
            </w:pPr>
          </w:p>
        </w:tc>
        <w:tc>
          <w:tcPr>
            <w:tcW w:w="1134" w:type="dxa"/>
            <w:tcBorders>
              <w:top w:val="nil"/>
              <w:left w:val="single" w:sz="8" w:space="0" w:color="auto"/>
              <w:bottom w:val="single" w:sz="4" w:space="0" w:color="auto"/>
              <w:right w:val="single" w:sz="4" w:space="0" w:color="auto"/>
            </w:tcBorders>
            <w:vAlign w:val="center"/>
          </w:tcPr>
          <w:p w14:paraId="0F0CA63E" w14:textId="77777777" w:rsidR="004B2B0A" w:rsidRPr="000838CD" w:rsidRDefault="004B2B0A" w:rsidP="00E128F3">
            <w:pPr>
              <w:jc w:val="center"/>
              <w:rPr>
                <w:sz w:val="24"/>
                <w:szCs w:val="24"/>
              </w:rPr>
            </w:pPr>
            <w:r>
              <w:rPr>
                <w:sz w:val="22"/>
              </w:rPr>
              <w:t>8</w:t>
            </w:r>
          </w:p>
        </w:tc>
        <w:tc>
          <w:tcPr>
            <w:tcW w:w="2862" w:type="dxa"/>
            <w:tcBorders>
              <w:top w:val="nil"/>
              <w:left w:val="single" w:sz="8" w:space="0" w:color="auto"/>
              <w:bottom w:val="single" w:sz="4" w:space="0" w:color="auto"/>
              <w:right w:val="single" w:sz="4" w:space="0" w:color="auto"/>
            </w:tcBorders>
            <w:shd w:val="clear" w:color="auto" w:fill="auto"/>
            <w:vAlign w:val="bottom"/>
          </w:tcPr>
          <w:p w14:paraId="735246AD" w14:textId="77777777" w:rsidR="004B2B0A" w:rsidRPr="00B23ACF" w:rsidRDefault="004B2B0A" w:rsidP="00E128F3">
            <w:pPr>
              <w:jc w:val="center"/>
              <w:rPr>
                <w:sz w:val="22"/>
              </w:rPr>
            </w:pPr>
            <w:r w:rsidRPr="00B23ACF">
              <w:rPr>
                <w:sz w:val="22"/>
              </w:rPr>
              <w:t>21.2</w:t>
            </w:r>
          </w:p>
        </w:tc>
        <w:tc>
          <w:tcPr>
            <w:tcW w:w="2042" w:type="dxa"/>
            <w:tcBorders>
              <w:top w:val="nil"/>
              <w:left w:val="nil"/>
              <w:bottom w:val="single" w:sz="4" w:space="0" w:color="auto"/>
              <w:right w:val="single" w:sz="4" w:space="0" w:color="auto"/>
            </w:tcBorders>
            <w:shd w:val="clear" w:color="auto" w:fill="auto"/>
            <w:noWrap/>
            <w:vAlign w:val="bottom"/>
          </w:tcPr>
          <w:p w14:paraId="366E56DB" w14:textId="77777777" w:rsidR="004B2B0A" w:rsidRDefault="004B2B0A" w:rsidP="00E128F3">
            <w:pPr>
              <w:jc w:val="right"/>
              <w:rPr>
                <w:rFonts w:ascii="Calibri" w:hAnsi="Calibri" w:cs="Calibri"/>
                <w:color w:val="000000"/>
                <w:sz w:val="22"/>
              </w:rPr>
            </w:pPr>
            <w:r>
              <w:rPr>
                <w:rFonts w:ascii="Calibri" w:hAnsi="Calibri" w:cs="Calibri"/>
                <w:color w:val="000000"/>
                <w:sz w:val="22"/>
              </w:rPr>
              <w:t>2.036290323</w:t>
            </w:r>
          </w:p>
        </w:tc>
        <w:tc>
          <w:tcPr>
            <w:tcW w:w="2268" w:type="dxa"/>
            <w:tcBorders>
              <w:top w:val="nil"/>
              <w:left w:val="nil"/>
              <w:bottom w:val="single" w:sz="4" w:space="0" w:color="auto"/>
              <w:right w:val="single" w:sz="8" w:space="0" w:color="auto"/>
            </w:tcBorders>
            <w:shd w:val="clear" w:color="auto" w:fill="auto"/>
            <w:noWrap/>
            <w:vAlign w:val="bottom"/>
          </w:tcPr>
          <w:p w14:paraId="4206DAB6" w14:textId="77777777" w:rsidR="004B2B0A" w:rsidRDefault="004B2B0A" w:rsidP="00E128F3">
            <w:pPr>
              <w:jc w:val="right"/>
              <w:rPr>
                <w:rFonts w:ascii="Calibri" w:hAnsi="Calibri" w:cs="Calibri"/>
                <w:color w:val="000000"/>
                <w:sz w:val="22"/>
              </w:rPr>
            </w:pPr>
            <w:r>
              <w:rPr>
                <w:rFonts w:ascii="Calibri" w:hAnsi="Calibri" w:cs="Calibri"/>
                <w:color w:val="000000"/>
                <w:sz w:val="22"/>
              </w:rPr>
              <w:t>108.7152</w:t>
            </w:r>
          </w:p>
        </w:tc>
      </w:tr>
      <w:tr w:rsidR="004B2B0A" w:rsidRPr="006F09CA" w14:paraId="778767D7" w14:textId="77777777" w:rsidTr="00E128F3">
        <w:trPr>
          <w:trHeight w:val="282"/>
          <w:jc w:val="center"/>
        </w:trPr>
        <w:tc>
          <w:tcPr>
            <w:tcW w:w="1985" w:type="dxa"/>
            <w:vMerge/>
            <w:tcBorders>
              <w:left w:val="single" w:sz="8" w:space="0" w:color="auto"/>
              <w:right w:val="single" w:sz="4" w:space="0" w:color="auto"/>
            </w:tcBorders>
            <w:vAlign w:val="center"/>
          </w:tcPr>
          <w:p w14:paraId="7AC30963" w14:textId="77777777" w:rsidR="004B2B0A" w:rsidRPr="000838CD" w:rsidRDefault="004B2B0A" w:rsidP="00E128F3">
            <w:pPr>
              <w:jc w:val="center"/>
              <w:rPr>
                <w:sz w:val="24"/>
                <w:szCs w:val="24"/>
              </w:rPr>
            </w:pPr>
          </w:p>
        </w:tc>
        <w:tc>
          <w:tcPr>
            <w:tcW w:w="1134" w:type="dxa"/>
            <w:tcBorders>
              <w:top w:val="nil"/>
              <w:left w:val="single" w:sz="8" w:space="0" w:color="auto"/>
              <w:bottom w:val="single" w:sz="4" w:space="0" w:color="auto"/>
              <w:right w:val="single" w:sz="4" w:space="0" w:color="auto"/>
            </w:tcBorders>
            <w:vAlign w:val="center"/>
          </w:tcPr>
          <w:p w14:paraId="274C12DA" w14:textId="77777777" w:rsidR="004B2B0A" w:rsidRPr="000838CD" w:rsidRDefault="004B2B0A" w:rsidP="00E128F3">
            <w:pPr>
              <w:jc w:val="center"/>
              <w:rPr>
                <w:sz w:val="24"/>
                <w:szCs w:val="24"/>
              </w:rPr>
            </w:pPr>
            <w:r>
              <w:rPr>
                <w:sz w:val="22"/>
              </w:rPr>
              <w:t>10</w:t>
            </w:r>
          </w:p>
        </w:tc>
        <w:tc>
          <w:tcPr>
            <w:tcW w:w="2862" w:type="dxa"/>
            <w:tcBorders>
              <w:top w:val="nil"/>
              <w:left w:val="single" w:sz="8" w:space="0" w:color="auto"/>
              <w:bottom w:val="single" w:sz="4" w:space="0" w:color="auto"/>
              <w:right w:val="single" w:sz="4" w:space="0" w:color="auto"/>
            </w:tcBorders>
            <w:shd w:val="clear" w:color="auto" w:fill="auto"/>
            <w:vAlign w:val="bottom"/>
          </w:tcPr>
          <w:p w14:paraId="2C7C00A6" w14:textId="77777777" w:rsidR="004B2B0A" w:rsidRPr="00B23ACF" w:rsidRDefault="004B2B0A" w:rsidP="00E128F3">
            <w:pPr>
              <w:jc w:val="center"/>
              <w:rPr>
                <w:sz w:val="22"/>
              </w:rPr>
            </w:pPr>
            <w:r w:rsidRPr="00B23ACF">
              <w:rPr>
                <w:sz w:val="22"/>
              </w:rPr>
              <w:t>21.1</w:t>
            </w:r>
          </w:p>
        </w:tc>
        <w:tc>
          <w:tcPr>
            <w:tcW w:w="2042" w:type="dxa"/>
            <w:tcBorders>
              <w:top w:val="nil"/>
              <w:left w:val="nil"/>
              <w:bottom w:val="single" w:sz="4" w:space="0" w:color="auto"/>
              <w:right w:val="single" w:sz="4" w:space="0" w:color="auto"/>
            </w:tcBorders>
            <w:shd w:val="clear" w:color="auto" w:fill="auto"/>
            <w:noWrap/>
            <w:vAlign w:val="bottom"/>
          </w:tcPr>
          <w:p w14:paraId="2C31B6C6" w14:textId="77777777" w:rsidR="004B2B0A" w:rsidRDefault="004B2B0A" w:rsidP="00E128F3">
            <w:pPr>
              <w:jc w:val="right"/>
              <w:rPr>
                <w:rFonts w:ascii="Calibri" w:hAnsi="Calibri" w:cs="Calibri"/>
                <w:color w:val="000000"/>
                <w:sz w:val="22"/>
              </w:rPr>
            </w:pPr>
            <w:r>
              <w:rPr>
                <w:rFonts w:ascii="Calibri" w:hAnsi="Calibri" w:cs="Calibri"/>
                <w:color w:val="000000"/>
                <w:sz w:val="22"/>
              </w:rPr>
              <w:t>2.066381801</w:t>
            </w:r>
          </w:p>
        </w:tc>
        <w:tc>
          <w:tcPr>
            <w:tcW w:w="2268" w:type="dxa"/>
            <w:tcBorders>
              <w:top w:val="nil"/>
              <w:left w:val="nil"/>
              <w:bottom w:val="single" w:sz="4" w:space="0" w:color="auto"/>
              <w:right w:val="single" w:sz="8" w:space="0" w:color="auto"/>
            </w:tcBorders>
            <w:shd w:val="clear" w:color="auto" w:fill="auto"/>
            <w:noWrap/>
            <w:vAlign w:val="bottom"/>
          </w:tcPr>
          <w:p w14:paraId="0A3D94F0" w14:textId="77777777" w:rsidR="004B2B0A" w:rsidRDefault="004B2B0A" w:rsidP="00E128F3">
            <w:pPr>
              <w:jc w:val="right"/>
              <w:rPr>
                <w:rFonts w:ascii="Calibri" w:hAnsi="Calibri" w:cs="Calibri"/>
                <w:color w:val="000000"/>
                <w:sz w:val="22"/>
              </w:rPr>
            </w:pPr>
            <w:r>
              <w:rPr>
                <w:rFonts w:ascii="Calibri" w:hAnsi="Calibri" w:cs="Calibri"/>
                <w:color w:val="000000"/>
                <w:sz w:val="22"/>
              </w:rPr>
              <w:t>116.515</w:t>
            </w:r>
          </w:p>
        </w:tc>
      </w:tr>
      <w:tr w:rsidR="004B2B0A" w:rsidRPr="006F09CA" w14:paraId="1E8C6009" w14:textId="77777777" w:rsidTr="00E128F3">
        <w:trPr>
          <w:trHeight w:val="282"/>
          <w:jc w:val="center"/>
        </w:trPr>
        <w:tc>
          <w:tcPr>
            <w:tcW w:w="1985" w:type="dxa"/>
            <w:vMerge/>
            <w:tcBorders>
              <w:left w:val="single" w:sz="8" w:space="0" w:color="auto"/>
              <w:bottom w:val="single" w:sz="8" w:space="0" w:color="auto"/>
              <w:right w:val="single" w:sz="4" w:space="0" w:color="auto"/>
            </w:tcBorders>
            <w:vAlign w:val="center"/>
          </w:tcPr>
          <w:p w14:paraId="20A7AD33" w14:textId="77777777" w:rsidR="004B2B0A" w:rsidRPr="000838CD" w:rsidRDefault="004B2B0A" w:rsidP="00E128F3">
            <w:pPr>
              <w:jc w:val="center"/>
              <w:rPr>
                <w:sz w:val="24"/>
                <w:szCs w:val="24"/>
              </w:rPr>
            </w:pPr>
          </w:p>
        </w:tc>
        <w:tc>
          <w:tcPr>
            <w:tcW w:w="1134" w:type="dxa"/>
            <w:tcBorders>
              <w:top w:val="nil"/>
              <w:left w:val="single" w:sz="8" w:space="0" w:color="auto"/>
              <w:bottom w:val="single" w:sz="8" w:space="0" w:color="auto"/>
              <w:right w:val="single" w:sz="4" w:space="0" w:color="auto"/>
            </w:tcBorders>
            <w:vAlign w:val="center"/>
          </w:tcPr>
          <w:p w14:paraId="5BAC4E60" w14:textId="77777777" w:rsidR="004B2B0A" w:rsidRPr="000838CD" w:rsidRDefault="004B2B0A" w:rsidP="00E128F3">
            <w:pPr>
              <w:jc w:val="center"/>
              <w:rPr>
                <w:sz w:val="24"/>
                <w:szCs w:val="24"/>
              </w:rPr>
            </w:pPr>
            <w:r>
              <w:rPr>
                <w:sz w:val="22"/>
              </w:rPr>
              <w:t>12</w:t>
            </w:r>
          </w:p>
        </w:tc>
        <w:tc>
          <w:tcPr>
            <w:tcW w:w="2862" w:type="dxa"/>
            <w:tcBorders>
              <w:top w:val="nil"/>
              <w:left w:val="single" w:sz="8" w:space="0" w:color="auto"/>
              <w:bottom w:val="single" w:sz="8" w:space="0" w:color="auto"/>
              <w:right w:val="single" w:sz="4" w:space="0" w:color="auto"/>
            </w:tcBorders>
            <w:shd w:val="clear" w:color="auto" w:fill="auto"/>
            <w:vAlign w:val="bottom"/>
          </w:tcPr>
          <w:p w14:paraId="7C479256" w14:textId="77777777" w:rsidR="004B2B0A" w:rsidRPr="00B23ACF" w:rsidRDefault="004B2B0A" w:rsidP="00E128F3">
            <w:pPr>
              <w:jc w:val="center"/>
              <w:rPr>
                <w:sz w:val="22"/>
              </w:rPr>
            </w:pPr>
            <w:r w:rsidRPr="00B23ACF">
              <w:rPr>
                <w:sz w:val="22"/>
              </w:rPr>
              <w:t>20.8</w:t>
            </w:r>
          </w:p>
        </w:tc>
        <w:tc>
          <w:tcPr>
            <w:tcW w:w="2042" w:type="dxa"/>
            <w:tcBorders>
              <w:top w:val="nil"/>
              <w:left w:val="nil"/>
              <w:bottom w:val="single" w:sz="8" w:space="0" w:color="auto"/>
              <w:right w:val="single" w:sz="4" w:space="0" w:color="auto"/>
            </w:tcBorders>
            <w:shd w:val="clear" w:color="auto" w:fill="auto"/>
            <w:noWrap/>
            <w:vAlign w:val="bottom"/>
          </w:tcPr>
          <w:p w14:paraId="60C5E8CC" w14:textId="77777777" w:rsidR="004B2B0A" w:rsidRDefault="004B2B0A" w:rsidP="00E128F3">
            <w:pPr>
              <w:jc w:val="right"/>
              <w:rPr>
                <w:rFonts w:ascii="Calibri" w:hAnsi="Calibri" w:cs="Calibri"/>
                <w:color w:val="000000"/>
                <w:sz w:val="22"/>
              </w:rPr>
            </w:pPr>
            <w:r>
              <w:rPr>
                <w:rFonts w:ascii="Calibri" w:hAnsi="Calibri" w:cs="Calibri"/>
                <w:color w:val="000000"/>
                <w:sz w:val="22"/>
              </w:rPr>
              <w:t>2.174121151</w:t>
            </w:r>
          </w:p>
        </w:tc>
        <w:tc>
          <w:tcPr>
            <w:tcW w:w="2268" w:type="dxa"/>
            <w:tcBorders>
              <w:top w:val="nil"/>
              <w:left w:val="nil"/>
              <w:bottom w:val="single" w:sz="8" w:space="0" w:color="auto"/>
              <w:right w:val="single" w:sz="8" w:space="0" w:color="auto"/>
            </w:tcBorders>
            <w:shd w:val="clear" w:color="auto" w:fill="auto"/>
            <w:noWrap/>
            <w:vAlign w:val="bottom"/>
          </w:tcPr>
          <w:p w14:paraId="2380C82E" w14:textId="77777777" w:rsidR="004B2B0A" w:rsidRDefault="004B2B0A" w:rsidP="00E128F3">
            <w:pPr>
              <w:jc w:val="right"/>
              <w:rPr>
                <w:rFonts w:ascii="Calibri" w:hAnsi="Calibri" w:cs="Calibri"/>
                <w:color w:val="000000"/>
                <w:sz w:val="22"/>
              </w:rPr>
            </w:pPr>
            <w:r>
              <w:rPr>
                <w:rFonts w:ascii="Calibri" w:hAnsi="Calibri" w:cs="Calibri"/>
                <w:color w:val="000000"/>
                <w:sz w:val="22"/>
              </w:rPr>
              <w:t>149.3211</w:t>
            </w:r>
          </w:p>
        </w:tc>
      </w:tr>
      <w:tr w:rsidR="004B2B0A" w:rsidRPr="006F09CA" w14:paraId="0A0F4E95" w14:textId="77777777" w:rsidTr="00E128F3">
        <w:trPr>
          <w:trHeight w:val="282"/>
          <w:jc w:val="center"/>
        </w:trPr>
        <w:tc>
          <w:tcPr>
            <w:tcW w:w="1985" w:type="dxa"/>
            <w:tcBorders>
              <w:top w:val="nil"/>
              <w:left w:val="single" w:sz="8" w:space="0" w:color="auto"/>
              <w:bottom w:val="single" w:sz="4" w:space="0" w:color="auto"/>
              <w:right w:val="single" w:sz="4" w:space="0" w:color="auto"/>
            </w:tcBorders>
            <w:vAlign w:val="center"/>
          </w:tcPr>
          <w:p w14:paraId="0A4CEC26" w14:textId="77777777" w:rsidR="004B2B0A" w:rsidRPr="000838CD" w:rsidRDefault="004B2B0A" w:rsidP="00E128F3">
            <w:pPr>
              <w:jc w:val="center"/>
              <w:rPr>
                <w:sz w:val="24"/>
                <w:szCs w:val="24"/>
                <w:lang w:eastAsia="en-GB"/>
              </w:rPr>
            </w:pPr>
          </w:p>
        </w:tc>
        <w:tc>
          <w:tcPr>
            <w:tcW w:w="1134" w:type="dxa"/>
            <w:tcBorders>
              <w:top w:val="nil"/>
              <w:left w:val="single" w:sz="8" w:space="0" w:color="auto"/>
              <w:bottom w:val="single" w:sz="4" w:space="0" w:color="auto"/>
              <w:right w:val="single" w:sz="4" w:space="0" w:color="auto"/>
            </w:tcBorders>
            <w:vAlign w:val="center"/>
          </w:tcPr>
          <w:p w14:paraId="440C2E18" w14:textId="77777777" w:rsidR="004B2B0A" w:rsidRPr="000838CD" w:rsidRDefault="004B2B0A" w:rsidP="00E128F3">
            <w:pPr>
              <w:jc w:val="center"/>
              <w:rPr>
                <w:sz w:val="24"/>
                <w:szCs w:val="24"/>
                <w:lang w:eastAsia="en-GB"/>
              </w:rPr>
            </w:pPr>
          </w:p>
        </w:tc>
        <w:tc>
          <w:tcPr>
            <w:tcW w:w="2862" w:type="dxa"/>
            <w:tcBorders>
              <w:top w:val="nil"/>
              <w:left w:val="single" w:sz="8" w:space="0" w:color="auto"/>
              <w:bottom w:val="single" w:sz="4" w:space="0" w:color="auto"/>
              <w:right w:val="single" w:sz="4" w:space="0" w:color="auto"/>
            </w:tcBorders>
            <w:shd w:val="clear" w:color="auto" w:fill="auto"/>
            <w:vAlign w:val="center"/>
          </w:tcPr>
          <w:p w14:paraId="225122B7" w14:textId="77777777" w:rsidR="004B2B0A" w:rsidRPr="000838CD" w:rsidRDefault="004B2B0A" w:rsidP="00E128F3">
            <w:pPr>
              <w:jc w:val="center"/>
              <w:rPr>
                <w:sz w:val="24"/>
                <w:szCs w:val="24"/>
                <w:lang w:eastAsia="en-GB"/>
              </w:rPr>
            </w:pPr>
            <w:r>
              <w:rPr>
                <w:sz w:val="24"/>
                <w:szCs w:val="24"/>
                <w:lang w:eastAsia="en-GB"/>
              </w:rPr>
              <w:t xml:space="preserve">AVERAGE </w:t>
            </w:r>
          </w:p>
        </w:tc>
        <w:tc>
          <w:tcPr>
            <w:tcW w:w="2042" w:type="dxa"/>
            <w:tcBorders>
              <w:top w:val="nil"/>
              <w:left w:val="nil"/>
              <w:bottom w:val="single" w:sz="4" w:space="0" w:color="auto"/>
              <w:right w:val="single" w:sz="4" w:space="0" w:color="auto"/>
            </w:tcBorders>
            <w:shd w:val="clear" w:color="auto" w:fill="auto"/>
            <w:noWrap/>
            <w:vAlign w:val="bottom"/>
          </w:tcPr>
          <w:p w14:paraId="1DAD91B6" w14:textId="77777777" w:rsidR="004B2B0A" w:rsidRDefault="004B2B0A" w:rsidP="00E128F3">
            <w:pPr>
              <w:jc w:val="right"/>
              <w:rPr>
                <w:rFonts w:ascii="Calibri" w:hAnsi="Calibri" w:cs="Calibri"/>
                <w:color w:val="000000"/>
                <w:sz w:val="22"/>
              </w:rPr>
            </w:pPr>
            <w:r>
              <w:rPr>
                <w:rFonts w:ascii="Calibri" w:hAnsi="Calibri" w:cs="Calibri"/>
                <w:color w:val="000000"/>
                <w:sz w:val="22"/>
              </w:rPr>
              <w:t>2.114429837</w:t>
            </w:r>
          </w:p>
        </w:tc>
        <w:tc>
          <w:tcPr>
            <w:tcW w:w="2268" w:type="dxa"/>
            <w:tcBorders>
              <w:top w:val="nil"/>
              <w:left w:val="nil"/>
              <w:bottom w:val="single" w:sz="4" w:space="0" w:color="auto"/>
              <w:right w:val="single" w:sz="8" w:space="0" w:color="auto"/>
            </w:tcBorders>
            <w:shd w:val="clear" w:color="auto" w:fill="auto"/>
            <w:noWrap/>
            <w:vAlign w:val="bottom"/>
          </w:tcPr>
          <w:p w14:paraId="26BBB4AE" w14:textId="77777777" w:rsidR="004B2B0A" w:rsidRDefault="004B2B0A" w:rsidP="00E128F3">
            <w:pPr>
              <w:jc w:val="right"/>
              <w:rPr>
                <w:rFonts w:ascii="Calibri" w:hAnsi="Calibri" w:cs="Calibri"/>
                <w:color w:val="000000"/>
                <w:sz w:val="22"/>
              </w:rPr>
            </w:pPr>
            <w:commentRangeStart w:id="19"/>
            <w:r>
              <w:rPr>
                <w:rFonts w:ascii="Calibri" w:hAnsi="Calibri" w:cs="Calibri"/>
                <w:color w:val="000000"/>
                <w:sz w:val="22"/>
              </w:rPr>
              <w:t>130.9423</w:t>
            </w:r>
            <w:commentRangeEnd w:id="19"/>
            <w:r w:rsidR="00DE6BA2">
              <w:rPr>
                <w:rStyle w:val="CommentReference"/>
              </w:rPr>
              <w:commentReference w:id="19"/>
            </w:r>
          </w:p>
        </w:tc>
      </w:tr>
      <w:tr w:rsidR="004B2B0A" w:rsidRPr="006F09CA" w14:paraId="33467D29" w14:textId="77777777" w:rsidTr="00E128F3">
        <w:trPr>
          <w:trHeight w:val="282"/>
          <w:jc w:val="center"/>
        </w:trPr>
        <w:tc>
          <w:tcPr>
            <w:tcW w:w="1985" w:type="dxa"/>
            <w:tcBorders>
              <w:top w:val="nil"/>
              <w:left w:val="single" w:sz="8" w:space="0" w:color="auto"/>
              <w:bottom w:val="single" w:sz="8" w:space="0" w:color="auto"/>
              <w:right w:val="single" w:sz="4" w:space="0" w:color="auto"/>
            </w:tcBorders>
            <w:vAlign w:val="center"/>
          </w:tcPr>
          <w:p w14:paraId="084655AA" w14:textId="77777777" w:rsidR="004B2B0A" w:rsidRPr="000838CD" w:rsidRDefault="004B2B0A" w:rsidP="00E128F3">
            <w:pPr>
              <w:jc w:val="center"/>
              <w:rPr>
                <w:sz w:val="24"/>
                <w:szCs w:val="24"/>
                <w:lang w:eastAsia="en-GB"/>
              </w:rPr>
            </w:pPr>
          </w:p>
        </w:tc>
        <w:tc>
          <w:tcPr>
            <w:tcW w:w="1134" w:type="dxa"/>
            <w:tcBorders>
              <w:top w:val="nil"/>
              <w:left w:val="single" w:sz="8" w:space="0" w:color="auto"/>
              <w:bottom w:val="single" w:sz="8" w:space="0" w:color="auto"/>
              <w:right w:val="single" w:sz="4" w:space="0" w:color="auto"/>
            </w:tcBorders>
            <w:vAlign w:val="center"/>
          </w:tcPr>
          <w:p w14:paraId="0D5122B1" w14:textId="77777777" w:rsidR="004B2B0A" w:rsidRPr="000838CD" w:rsidRDefault="004B2B0A" w:rsidP="00E128F3">
            <w:pPr>
              <w:jc w:val="center"/>
              <w:rPr>
                <w:sz w:val="24"/>
                <w:szCs w:val="24"/>
                <w:lang w:eastAsia="en-GB"/>
              </w:rPr>
            </w:pPr>
          </w:p>
        </w:tc>
        <w:tc>
          <w:tcPr>
            <w:tcW w:w="2862" w:type="dxa"/>
            <w:tcBorders>
              <w:top w:val="nil"/>
              <w:left w:val="single" w:sz="8" w:space="0" w:color="auto"/>
              <w:bottom w:val="single" w:sz="8" w:space="0" w:color="auto"/>
              <w:right w:val="single" w:sz="4" w:space="0" w:color="auto"/>
            </w:tcBorders>
            <w:shd w:val="clear" w:color="auto" w:fill="auto"/>
            <w:noWrap/>
            <w:vAlign w:val="center"/>
          </w:tcPr>
          <w:p w14:paraId="7CACA229" w14:textId="77777777" w:rsidR="004B2B0A" w:rsidRPr="000838CD" w:rsidRDefault="004B2B0A" w:rsidP="00E128F3">
            <w:pPr>
              <w:jc w:val="center"/>
              <w:rPr>
                <w:sz w:val="24"/>
                <w:szCs w:val="24"/>
                <w:lang w:eastAsia="en-GB"/>
              </w:rPr>
            </w:pPr>
            <w:r>
              <w:rPr>
                <w:sz w:val="24"/>
                <w:szCs w:val="24"/>
                <w:lang w:eastAsia="en-GB"/>
              </w:rPr>
              <w:t>SD</w:t>
            </w:r>
          </w:p>
        </w:tc>
        <w:tc>
          <w:tcPr>
            <w:tcW w:w="2042" w:type="dxa"/>
            <w:tcBorders>
              <w:top w:val="nil"/>
              <w:left w:val="nil"/>
              <w:bottom w:val="single" w:sz="8" w:space="0" w:color="auto"/>
              <w:right w:val="single" w:sz="4" w:space="0" w:color="auto"/>
            </w:tcBorders>
            <w:shd w:val="clear" w:color="auto" w:fill="auto"/>
            <w:noWrap/>
            <w:vAlign w:val="bottom"/>
          </w:tcPr>
          <w:p w14:paraId="05D5F223" w14:textId="77777777" w:rsidR="004B2B0A" w:rsidRDefault="004B2B0A" w:rsidP="00E128F3">
            <w:pPr>
              <w:jc w:val="right"/>
              <w:rPr>
                <w:rFonts w:ascii="Calibri" w:hAnsi="Calibri" w:cs="Calibri"/>
                <w:color w:val="000000"/>
                <w:sz w:val="22"/>
              </w:rPr>
            </w:pPr>
            <w:r>
              <w:rPr>
                <w:rFonts w:ascii="Calibri" w:hAnsi="Calibri" w:cs="Calibri"/>
                <w:color w:val="000000"/>
                <w:sz w:val="22"/>
              </w:rPr>
              <w:t>0.053018924</w:t>
            </w:r>
          </w:p>
        </w:tc>
        <w:tc>
          <w:tcPr>
            <w:tcW w:w="2268" w:type="dxa"/>
            <w:tcBorders>
              <w:top w:val="nil"/>
              <w:left w:val="nil"/>
              <w:bottom w:val="single" w:sz="8" w:space="0" w:color="auto"/>
              <w:right w:val="single" w:sz="8" w:space="0" w:color="auto"/>
            </w:tcBorders>
            <w:shd w:val="clear" w:color="auto" w:fill="auto"/>
            <w:noWrap/>
            <w:vAlign w:val="bottom"/>
          </w:tcPr>
          <w:p w14:paraId="7BB6EA46" w14:textId="77777777" w:rsidR="004B2B0A" w:rsidRDefault="004B2B0A" w:rsidP="00E128F3">
            <w:pPr>
              <w:jc w:val="right"/>
              <w:rPr>
                <w:rFonts w:ascii="Calibri" w:hAnsi="Calibri" w:cs="Calibri"/>
                <w:color w:val="000000"/>
                <w:sz w:val="22"/>
              </w:rPr>
            </w:pPr>
            <w:r>
              <w:rPr>
                <w:rFonts w:ascii="Calibri" w:hAnsi="Calibri" w:cs="Calibri"/>
                <w:color w:val="000000"/>
                <w:sz w:val="22"/>
              </w:rPr>
              <w:t>1.129845</w:t>
            </w:r>
          </w:p>
        </w:tc>
      </w:tr>
      <w:tr w:rsidR="004B2B0A" w:rsidRPr="006F09CA" w14:paraId="0FB2DFDC" w14:textId="77777777" w:rsidTr="00E128F3">
        <w:trPr>
          <w:trHeight w:val="282"/>
          <w:jc w:val="center"/>
        </w:trPr>
        <w:tc>
          <w:tcPr>
            <w:tcW w:w="1985" w:type="dxa"/>
            <w:tcBorders>
              <w:top w:val="nil"/>
              <w:left w:val="nil"/>
              <w:bottom w:val="single" w:sz="4" w:space="0" w:color="auto"/>
              <w:right w:val="nil"/>
            </w:tcBorders>
            <w:vAlign w:val="center"/>
          </w:tcPr>
          <w:p w14:paraId="323C5FF1" w14:textId="77777777" w:rsidR="004B2B0A" w:rsidRPr="000838CD" w:rsidRDefault="004B2B0A" w:rsidP="00E128F3">
            <w:pPr>
              <w:jc w:val="center"/>
              <w:rPr>
                <w:sz w:val="24"/>
                <w:szCs w:val="24"/>
                <w:lang w:eastAsia="en-GB"/>
              </w:rPr>
            </w:pPr>
          </w:p>
        </w:tc>
        <w:tc>
          <w:tcPr>
            <w:tcW w:w="1134" w:type="dxa"/>
            <w:tcBorders>
              <w:top w:val="nil"/>
              <w:left w:val="nil"/>
              <w:bottom w:val="single" w:sz="4" w:space="0" w:color="auto"/>
              <w:right w:val="nil"/>
            </w:tcBorders>
            <w:vAlign w:val="center"/>
          </w:tcPr>
          <w:p w14:paraId="5139766B" w14:textId="77777777" w:rsidR="004B2B0A" w:rsidRPr="000838CD" w:rsidRDefault="004B2B0A" w:rsidP="00E128F3">
            <w:pPr>
              <w:jc w:val="center"/>
              <w:rPr>
                <w:sz w:val="24"/>
                <w:szCs w:val="24"/>
                <w:lang w:eastAsia="en-GB"/>
              </w:rPr>
            </w:pPr>
          </w:p>
        </w:tc>
        <w:tc>
          <w:tcPr>
            <w:tcW w:w="2862" w:type="dxa"/>
            <w:tcBorders>
              <w:top w:val="nil"/>
              <w:left w:val="nil"/>
              <w:bottom w:val="single" w:sz="4" w:space="0" w:color="auto"/>
              <w:right w:val="nil"/>
            </w:tcBorders>
            <w:shd w:val="clear" w:color="auto" w:fill="auto"/>
            <w:noWrap/>
            <w:vAlign w:val="center"/>
          </w:tcPr>
          <w:p w14:paraId="2480C6DB" w14:textId="77777777" w:rsidR="004B2B0A" w:rsidRPr="000838CD" w:rsidRDefault="004B2B0A" w:rsidP="00E128F3">
            <w:pPr>
              <w:jc w:val="center"/>
              <w:rPr>
                <w:sz w:val="24"/>
                <w:szCs w:val="24"/>
                <w:lang w:eastAsia="en-GB"/>
              </w:rPr>
            </w:pPr>
          </w:p>
        </w:tc>
        <w:tc>
          <w:tcPr>
            <w:tcW w:w="2042" w:type="dxa"/>
            <w:tcBorders>
              <w:top w:val="nil"/>
              <w:left w:val="nil"/>
              <w:bottom w:val="nil"/>
              <w:right w:val="single" w:sz="4" w:space="0" w:color="auto"/>
            </w:tcBorders>
            <w:shd w:val="clear" w:color="auto" w:fill="auto"/>
            <w:noWrap/>
            <w:vAlign w:val="center"/>
          </w:tcPr>
          <w:p w14:paraId="7B598D2E" w14:textId="77777777" w:rsidR="004B2B0A" w:rsidRPr="000838CD" w:rsidRDefault="004B2B0A" w:rsidP="00E128F3">
            <w:pPr>
              <w:jc w:val="center"/>
              <w:rPr>
                <w:sz w:val="24"/>
                <w:szCs w:val="24"/>
                <w:lang w:eastAsia="en-GB"/>
              </w:rPr>
            </w:pPr>
          </w:p>
        </w:tc>
        <w:tc>
          <w:tcPr>
            <w:tcW w:w="2268" w:type="dxa"/>
            <w:tcBorders>
              <w:top w:val="nil"/>
              <w:left w:val="nil"/>
              <w:bottom w:val="nil"/>
              <w:right w:val="single" w:sz="8" w:space="0" w:color="auto"/>
            </w:tcBorders>
            <w:shd w:val="clear" w:color="auto" w:fill="auto"/>
            <w:noWrap/>
            <w:vAlign w:val="center"/>
          </w:tcPr>
          <w:p w14:paraId="358A24CF" w14:textId="77777777" w:rsidR="004B2B0A" w:rsidRPr="000838CD" w:rsidRDefault="004B2B0A" w:rsidP="00E128F3">
            <w:pPr>
              <w:jc w:val="center"/>
              <w:rPr>
                <w:sz w:val="24"/>
                <w:szCs w:val="24"/>
                <w:lang w:eastAsia="en-GB"/>
              </w:rPr>
            </w:pPr>
          </w:p>
        </w:tc>
      </w:tr>
      <w:tr w:rsidR="004B2B0A" w:rsidRPr="006F09CA" w14:paraId="41399C8D" w14:textId="77777777" w:rsidTr="00E128F3">
        <w:trPr>
          <w:trHeight w:val="282"/>
          <w:jc w:val="center"/>
        </w:trPr>
        <w:tc>
          <w:tcPr>
            <w:tcW w:w="1985" w:type="dxa"/>
            <w:tcBorders>
              <w:top w:val="single" w:sz="4" w:space="0" w:color="auto"/>
              <w:left w:val="single" w:sz="4" w:space="0" w:color="auto"/>
              <w:bottom w:val="single" w:sz="4" w:space="0" w:color="auto"/>
              <w:right w:val="single" w:sz="4" w:space="0" w:color="auto"/>
            </w:tcBorders>
            <w:vAlign w:val="center"/>
          </w:tcPr>
          <w:p w14:paraId="5C42B969" w14:textId="77777777" w:rsidR="004B2B0A" w:rsidRPr="000838CD" w:rsidRDefault="004B2B0A" w:rsidP="00E128F3">
            <w:pPr>
              <w:jc w:val="center"/>
              <w:rPr>
                <w:sz w:val="24"/>
                <w:szCs w:val="24"/>
                <w:lang w:eastAsia="en-GB"/>
              </w:rPr>
            </w:pPr>
          </w:p>
        </w:tc>
        <w:tc>
          <w:tcPr>
            <w:tcW w:w="1134" w:type="dxa"/>
            <w:tcBorders>
              <w:top w:val="single" w:sz="4" w:space="0" w:color="auto"/>
              <w:left w:val="single" w:sz="4" w:space="0" w:color="auto"/>
              <w:bottom w:val="single" w:sz="4" w:space="0" w:color="auto"/>
              <w:right w:val="single" w:sz="4" w:space="0" w:color="auto"/>
            </w:tcBorders>
            <w:vAlign w:val="center"/>
          </w:tcPr>
          <w:p w14:paraId="06CFDDB8" w14:textId="77777777" w:rsidR="004B2B0A" w:rsidRPr="000838CD" w:rsidRDefault="004B2B0A" w:rsidP="00E128F3">
            <w:pPr>
              <w:jc w:val="center"/>
              <w:rPr>
                <w:sz w:val="24"/>
                <w:szCs w:val="24"/>
                <w:lang w:eastAsia="en-GB"/>
              </w:rPr>
            </w:pPr>
          </w:p>
        </w:tc>
        <w:tc>
          <w:tcPr>
            <w:tcW w:w="28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96E2" w14:textId="77777777" w:rsidR="004B2B0A" w:rsidRPr="000838CD" w:rsidRDefault="004B2B0A" w:rsidP="00E128F3">
            <w:pPr>
              <w:jc w:val="center"/>
              <w:rPr>
                <w:sz w:val="24"/>
                <w:szCs w:val="24"/>
                <w:lang w:eastAsia="en-GB"/>
              </w:rPr>
            </w:pPr>
            <w:r w:rsidRPr="000838CD">
              <w:rPr>
                <w:sz w:val="24"/>
                <w:szCs w:val="24"/>
                <w:lang w:eastAsia="en-GB"/>
              </w:rPr>
              <w:t>Test for variance</w:t>
            </w:r>
          </w:p>
        </w:tc>
        <w:tc>
          <w:tcPr>
            <w:tcW w:w="2042" w:type="dxa"/>
            <w:tcBorders>
              <w:top w:val="single" w:sz="8" w:space="0" w:color="auto"/>
              <w:left w:val="single" w:sz="4" w:space="0" w:color="auto"/>
              <w:bottom w:val="single" w:sz="4" w:space="0" w:color="auto"/>
              <w:right w:val="single" w:sz="4" w:space="0" w:color="auto"/>
            </w:tcBorders>
            <w:shd w:val="clear" w:color="auto" w:fill="auto"/>
            <w:noWrap/>
            <w:vAlign w:val="center"/>
          </w:tcPr>
          <w:p w14:paraId="269E6167" w14:textId="77777777" w:rsidR="004B2B0A" w:rsidRPr="000838CD" w:rsidRDefault="004B2B0A" w:rsidP="00E128F3">
            <w:pPr>
              <w:jc w:val="center"/>
              <w:rPr>
                <w:sz w:val="24"/>
                <w:szCs w:val="24"/>
                <w:lang w:eastAsia="en-GB"/>
              </w:rPr>
            </w:pPr>
          </w:p>
        </w:tc>
        <w:tc>
          <w:tcPr>
            <w:tcW w:w="2268" w:type="dxa"/>
            <w:tcBorders>
              <w:top w:val="single" w:sz="8" w:space="0" w:color="auto"/>
              <w:left w:val="nil"/>
              <w:bottom w:val="single" w:sz="4" w:space="0" w:color="auto"/>
              <w:right w:val="single" w:sz="8" w:space="0" w:color="auto"/>
            </w:tcBorders>
            <w:shd w:val="clear" w:color="auto" w:fill="auto"/>
            <w:noWrap/>
            <w:vAlign w:val="bottom"/>
          </w:tcPr>
          <w:p w14:paraId="250B654A" w14:textId="77777777" w:rsidR="004B2B0A" w:rsidRDefault="004B2B0A" w:rsidP="00E128F3">
            <w:pPr>
              <w:jc w:val="right"/>
              <w:rPr>
                <w:rFonts w:ascii="Calibri" w:hAnsi="Calibri" w:cs="Calibri"/>
                <w:color w:val="000000"/>
                <w:sz w:val="22"/>
              </w:rPr>
            </w:pPr>
            <w:r>
              <w:rPr>
                <w:rFonts w:ascii="Calibri" w:hAnsi="Calibri" w:cs="Calibri"/>
                <w:color w:val="000000"/>
                <w:sz w:val="22"/>
              </w:rPr>
              <w:t>0.48728</w:t>
            </w:r>
          </w:p>
        </w:tc>
      </w:tr>
      <w:tr w:rsidR="004B2B0A" w:rsidRPr="006F09CA" w14:paraId="225F58A8" w14:textId="77777777" w:rsidTr="00E128F3">
        <w:trPr>
          <w:trHeight w:val="282"/>
          <w:jc w:val="center"/>
        </w:trPr>
        <w:tc>
          <w:tcPr>
            <w:tcW w:w="1985" w:type="dxa"/>
            <w:tcBorders>
              <w:top w:val="single" w:sz="4" w:space="0" w:color="auto"/>
              <w:left w:val="single" w:sz="4" w:space="0" w:color="auto"/>
              <w:bottom w:val="single" w:sz="4" w:space="0" w:color="auto"/>
              <w:right w:val="single" w:sz="4" w:space="0" w:color="auto"/>
            </w:tcBorders>
            <w:vAlign w:val="center"/>
          </w:tcPr>
          <w:p w14:paraId="5A37B0CD" w14:textId="77777777" w:rsidR="004B2B0A" w:rsidRPr="000838CD" w:rsidRDefault="004B2B0A" w:rsidP="00E128F3">
            <w:pPr>
              <w:jc w:val="center"/>
              <w:rPr>
                <w:sz w:val="24"/>
                <w:szCs w:val="24"/>
                <w:lang w:eastAsia="en-GB"/>
              </w:rPr>
            </w:pPr>
          </w:p>
        </w:tc>
        <w:tc>
          <w:tcPr>
            <w:tcW w:w="1134" w:type="dxa"/>
            <w:tcBorders>
              <w:top w:val="single" w:sz="4" w:space="0" w:color="auto"/>
              <w:left w:val="single" w:sz="4" w:space="0" w:color="auto"/>
              <w:bottom w:val="single" w:sz="4" w:space="0" w:color="auto"/>
              <w:right w:val="single" w:sz="4" w:space="0" w:color="auto"/>
            </w:tcBorders>
            <w:vAlign w:val="center"/>
          </w:tcPr>
          <w:p w14:paraId="258691AD" w14:textId="77777777" w:rsidR="004B2B0A" w:rsidRPr="000838CD" w:rsidRDefault="004B2B0A" w:rsidP="00E128F3">
            <w:pPr>
              <w:jc w:val="center"/>
              <w:rPr>
                <w:sz w:val="24"/>
                <w:szCs w:val="24"/>
                <w:lang w:eastAsia="en-GB"/>
              </w:rPr>
            </w:pPr>
          </w:p>
        </w:tc>
        <w:tc>
          <w:tcPr>
            <w:tcW w:w="28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F4E39" w14:textId="77777777" w:rsidR="004B2B0A" w:rsidRPr="000838CD" w:rsidRDefault="004B2B0A" w:rsidP="00E128F3">
            <w:pPr>
              <w:jc w:val="center"/>
              <w:rPr>
                <w:sz w:val="24"/>
                <w:szCs w:val="24"/>
                <w:lang w:eastAsia="en-GB"/>
              </w:rPr>
            </w:pPr>
            <w:r w:rsidRPr="000838CD">
              <w:rPr>
                <w:sz w:val="24"/>
                <w:szCs w:val="24"/>
                <w:lang w:eastAsia="en-GB"/>
              </w:rPr>
              <w:t>Test for statistical significance</w:t>
            </w:r>
          </w:p>
        </w:tc>
        <w:tc>
          <w:tcPr>
            <w:tcW w:w="2042" w:type="dxa"/>
            <w:tcBorders>
              <w:top w:val="nil"/>
              <w:left w:val="single" w:sz="4" w:space="0" w:color="auto"/>
              <w:bottom w:val="single" w:sz="8" w:space="0" w:color="auto"/>
              <w:right w:val="single" w:sz="4" w:space="0" w:color="auto"/>
            </w:tcBorders>
            <w:shd w:val="clear" w:color="auto" w:fill="auto"/>
            <w:noWrap/>
            <w:vAlign w:val="center"/>
          </w:tcPr>
          <w:p w14:paraId="32B8B946" w14:textId="77777777" w:rsidR="004B2B0A" w:rsidRPr="000838CD" w:rsidRDefault="004B2B0A" w:rsidP="00E128F3">
            <w:pPr>
              <w:jc w:val="center"/>
              <w:rPr>
                <w:sz w:val="24"/>
                <w:szCs w:val="24"/>
                <w:lang w:eastAsia="en-GB"/>
              </w:rPr>
            </w:pPr>
          </w:p>
        </w:tc>
        <w:tc>
          <w:tcPr>
            <w:tcW w:w="2268" w:type="dxa"/>
            <w:tcBorders>
              <w:top w:val="nil"/>
              <w:left w:val="nil"/>
              <w:bottom w:val="single" w:sz="8" w:space="0" w:color="auto"/>
              <w:right w:val="single" w:sz="8" w:space="0" w:color="auto"/>
            </w:tcBorders>
            <w:shd w:val="clear" w:color="auto" w:fill="auto"/>
            <w:noWrap/>
            <w:vAlign w:val="bottom"/>
          </w:tcPr>
          <w:p w14:paraId="73A880BA" w14:textId="77777777" w:rsidR="004B2B0A" w:rsidRDefault="004B2B0A" w:rsidP="00E128F3">
            <w:pPr>
              <w:jc w:val="right"/>
              <w:rPr>
                <w:rFonts w:ascii="Calibri" w:hAnsi="Calibri" w:cs="Calibri"/>
                <w:color w:val="000000"/>
                <w:sz w:val="22"/>
              </w:rPr>
            </w:pPr>
            <w:commentRangeStart w:id="20"/>
            <w:r>
              <w:rPr>
                <w:rFonts w:ascii="Calibri" w:hAnsi="Calibri" w:cs="Calibri"/>
                <w:color w:val="000000"/>
                <w:sz w:val="22"/>
              </w:rPr>
              <w:t>0.145251</w:t>
            </w:r>
            <w:commentRangeEnd w:id="20"/>
            <w:r w:rsidR="00DE6BA2">
              <w:rPr>
                <w:rStyle w:val="CommentReference"/>
              </w:rPr>
              <w:commentReference w:id="20"/>
            </w:r>
          </w:p>
        </w:tc>
      </w:tr>
    </w:tbl>
    <w:p w14:paraId="3ED8ECE3" w14:textId="77777777" w:rsidR="004B2B0A" w:rsidRDefault="004B2B0A" w:rsidP="004B2B0A">
      <w:pPr>
        <w:jc w:val="both"/>
        <w:rPr>
          <w:sz w:val="22"/>
        </w:rPr>
      </w:pPr>
    </w:p>
    <w:p w14:paraId="2304A1B9" w14:textId="77777777" w:rsidR="004B2B0A" w:rsidRDefault="004B2B0A" w:rsidP="004B2B0A">
      <w:pPr>
        <w:jc w:val="both"/>
        <w:rPr>
          <w:sz w:val="22"/>
        </w:rPr>
      </w:pPr>
    </w:p>
    <w:p w14:paraId="03BD0735" w14:textId="77777777" w:rsidR="004B2B0A" w:rsidRDefault="004B2B0A" w:rsidP="004B2B0A">
      <w:pPr>
        <w:jc w:val="both"/>
        <w:rPr>
          <w:sz w:val="22"/>
        </w:rPr>
      </w:pPr>
    </w:p>
    <w:p w14:paraId="05CA3D4C" w14:textId="77777777" w:rsidR="004B2B0A" w:rsidRDefault="004B2B0A" w:rsidP="004B2B0A">
      <w:pPr>
        <w:jc w:val="both"/>
        <w:rPr>
          <w:sz w:val="22"/>
        </w:rPr>
      </w:pPr>
    </w:p>
    <w:p w14:paraId="3A9E3333" w14:textId="77777777" w:rsidR="004B2B0A" w:rsidRDefault="004B2B0A" w:rsidP="004B2B0A">
      <w:pPr>
        <w:rPr>
          <w:sz w:val="22"/>
        </w:rPr>
      </w:pPr>
    </w:p>
    <w:p w14:paraId="621EF3E8" w14:textId="77777777" w:rsidR="004B2B0A" w:rsidRDefault="004B2B0A" w:rsidP="004B2B0A">
      <w:pPr>
        <w:rPr>
          <w:sz w:val="22"/>
        </w:rPr>
      </w:pPr>
    </w:p>
    <w:p w14:paraId="587FF6F4" w14:textId="77777777" w:rsidR="004B2B0A" w:rsidRDefault="004B2B0A" w:rsidP="004B2B0A">
      <w:pPr>
        <w:jc w:val="both"/>
        <w:rPr>
          <w:sz w:val="22"/>
        </w:rPr>
      </w:pPr>
    </w:p>
    <w:p w14:paraId="4031C928" w14:textId="77777777" w:rsidR="004B2B0A" w:rsidRDefault="004B2B0A" w:rsidP="004B2B0A">
      <w:pPr>
        <w:jc w:val="both"/>
        <w:rPr>
          <w:sz w:val="22"/>
        </w:rPr>
      </w:pPr>
    </w:p>
    <w:p w14:paraId="50FEC731" w14:textId="77777777" w:rsidR="004B2B0A" w:rsidRDefault="004B2B0A" w:rsidP="004B2B0A">
      <w:pPr>
        <w:jc w:val="both"/>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3917"/>
      </w:tblGrid>
      <w:tr w:rsidR="004B2B0A" w:rsidRPr="00B136F3" w14:paraId="212A0A70" w14:textId="77777777" w:rsidTr="00E128F3">
        <w:trPr>
          <w:jc w:val="center"/>
        </w:trPr>
        <w:tc>
          <w:tcPr>
            <w:tcW w:w="5245" w:type="dxa"/>
            <w:shd w:val="clear" w:color="auto" w:fill="auto"/>
            <w:vAlign w:val="center"/>
          </w:tcPr>
          <w:p w14:paraId="592C7D76" w14:textId="77777777" w:rsidR="004B2B0A" w:rsidRPr="00B136F3" w:rsidRDefault="004B2B0A" w:rsidP="00E128F3">
            <w:pPr>
              <w:jc w:val="center"/>
              <w:rPr>
                <w:sz w:val="28"/>
                <w:szCs w:val="28"/>
              </w:rPr>
            </w:pPr>
            <w:r w:rsidRPr="00B136F3">
              <w:rPr>
                <w:sz w:val="28"/>
                <w:szCs w:val="28"/>
              </w:rPr>
              <w:lastRenderedPageBreak/>
              <w:t>What is the test for variance between the groups?</w:t>
            </w:r>
          </w:p>
        </w:tc>
        <w:tc>
          <w:tcPr>
            <w:tcW w:w="4021" w:type="dxa"/>
            <w:shd w:val="clear" w:color="auto" w:fill="auto"/>
            <w:vAlign w:val="center"/>
          </w:tcPr>
          <w:p w14:paraId="1AD60FD4" w14:textId="77777777" w:rsidR="004B2B0A" w:rsidRPr="00B136F3" w:rsidRDefault="004B2B0A" w:rsidP="00E128F3">
            <w:pPr>
              <w:jc w:val="center"/>
              <w:rPr>
                <w:sz w:val="28"/>
                <w:szCs w:val="28"/>
              </w:rPr>
            </w:pPr>
            <w:proofErr w:type="spellStart"/>
            <w:r>
              <w:rPr>
                <w:sz w:val="28"/>
                <w:szCs w:val="28"/>
              </w:rPr>
              <w:t>ftest</w:t>
            </w:r>
            <w:proofErr w:type="spellEnd"/>
          </w:p>
        </w:tc>
      </w:tr>
      <w:tr w:rsidR="004B2B0A" w:rsidRPr="00B136F3" w14:paraId="0EF0A8CF" w14:textId="77777777" w:rsidTr="00E128F3">
        <w:trPr>
          <w:jc w:val="center"/>
        </w:trPr>
        <w:tc>
          <w:tcPr>
            <w:tcW w:w="5245" w:type="dxa"/>
            <w:shd w:val="clear" w:color="auto" w:fill="auto"/>
            <w:vAlign w:val="center"/>
          </w:tcPr>
          <w:p w14:paraId="64DF3D08" w14:textId="77777777" w:rsidR="004B2B0A" w:rsidRPr="00B136F3" w:rsidRDefault="004B2B0A" w:rsidP="00E128F3">
            <w:pPr>
              <w:jc w:val="center"/>
              <w:rPr>
                <w:sz w:val="28"/>
                <w:szCs w:val="28"/>
              </w:rPr>
            </w:pPr>
            <w:r w:rsidRPr="00B136F3">
              <w:rPr>
                <w:sz w:val="28"/>
                <w:szCs w:val="28"/>
              </w:rPr>
              <w:t>What is the statistical test used to compare between the two groups?</w:t>
            </w:r>
          </w:p>
        </w:tc>
        <w:tc>
          <w:tcPr>
            <w:tcW w:w="4021" w:type="dxa"/>
            <w:shd w:val="clear" w:color="auto" w:fill="auto"/>
            <w:vAlign w:val="center"/>
          </w:tcPr>
          <w:p w14:paraId="63354DA5" w14:textId="77777777" w:rsidR="004B2B0A" w:rsidRPr="00B136F3" w:rsidRDefault="004B2B0A" w:rsidP="00E128F3">
            <w:pPr>
              <w:jc w:val="center"/>
              <w:rPr>
                <w:sz w:val="28"/>
                <w:szCs w:val="28"/>
              </w:rPr>
            </w:pPr>
            <w:commentRangeStart w:id="21"/>
            <w:proofErr w:type="spellStart"/>
            <w:r>
              <w:rPr>
                <w:sz w:val="28"/>
                <w:szCs w:val="28"/>
              </w:rPr>
              <w:t>ttest</w:t>
            </w:r>
            <w:commentRangeEnd w:id="21"/>
            <w:proofErr w:type="spellEnd"/>
            <w:r w:rsidR="00DE6BA2">
              <w:rPr>
                <w:rStyle w:val="CommentReference"/>
              </w:rPr>
              <w:commentReference w:id="21"/>
            </w:r>
          </w:p>
        </w:tc>
      </w:tr>
    </w:tbl>
    <w:p w14:paraId="4188B5F6" w14:textId="77777777" w:rsidR="004B2B0A" w:rsidRDefault="004B2B0A" w:rsidP="004B2B0A">
      <w:pPr>
        <w:jc w:val="both"/>
        <w:rPr>
          <w:sz w:val="22"/>
        </w:rPr>
      </w:pPr>
    </w:p>
    <w:p w14:paraId="34B97104" w14:textId="77777777" w:rsidR="004B2B0A" w:rsidRDefault="004B2B0A" w:rsidP="004B2B0A">
      <w:pPr>
        <w:jc w:val="both"/>
        <w:rPr>
          <w:sz w:val="22"/>
        </w:rPr>
      </w:pPr>
    </w:p>
    <w:p w14:paraId="49316757" w14:textId="77777777" w:rsidR="004B2B0A" w:rsidRPr="00D66237" w:rsidRDefault="004B2B0A" w:rsidP="004B2B0A">
      <w:pPr>
        <w:jc w:val="both"/>
        <w:rPr>
          <w:sz w:val="22"/>
          <w:u w:val="single"/>
        </w:rPr>
      </w:pPr>
      <w:r w:rsidRPr="00D66237">
        <w:rPr>
          <w:sz w:val="22"/>
          <w:u w:val="single"/>
        </w:rPr>
        <w:t>Is there a significant difference between the two groups for each reference gene mRNA?</w:t>
      </w:r>
    </w:p>
    <w:p w14:paraId="075659FD" w14:textId="77777777" w:rsidR="004B2B0A" w:rsidRDefault="004B2B0A" w:rsidP="004B2B0A">
      <w:pPr>
        <w:jc w:val="both"/>
        <w:rPr>
          <w:sz w:val="22"/>
        </w:rPr>
      </w:pPr>
    </w:p>
    <w:p w14:paraId="16C6E92C" w14:textId="77777777" w:rsidR="004B2B0A" w:rsidRDefault="004B2B0A" w:rsidP="004B2B0A">
      <w:pPr>
        <w:jc w:val="both"/>
        <w:rPr>
          <w:sz w:val="22"/>
        </w:rPr>
      </w:pPr>
      <w:r>
        <w:rPr>
          <w:sz w:val="22"/>
        </w:rPr>
        <w:t>Cyclophilin A does not have a significant difference between the two groups, since the p value from the statistical t test is greater than 0.05, while Beta actin does have a significant difference since their p value from the statistical test is less than 0.05.</w:t>
      </w:r>
    </w:p>
    <w:p w14:paraId="67EC018B" w14:textId="77777777" w:rsidR="004B2B0A" w:rsidRDefault="004B2B0A" w:rsidP="004B2B0A">
      <w:pPr>
        <w:jc w:val="both"/>
        <w:rPr>
          <w:sz w:val="22"/>
        </w:rPr>
      </w:pPr>
    </w:p>
    <w:p w14:paraId="6404130D" w14:textId="77777777" w:rsidR="004B2B0A" w:rsidRDefault="004B2B0A" w:rsidP="004B2B0A">
      <w:pPr>
        <w:jc w:val="both"/>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1"/>
        <w:gridCol w:w="4065"/>
      </w:tblGrid>
      <w:tr w:rsidR="004B2B0A" w:rsidRPr="00B136F3" w14:paraId="26B2E92B" w14:textId="77777777" w:rsidTr="00E128F3">
        <w:trPr>
          <w:trHeight w:val="262"/>
          <w:jc w:val="center"/>
        </w:trPr>
        <w:tc>
          <w:tcPr>
            <w:tcW w:w="4831" w:type="dxa"/>
            <w:shd w:val="clear" w:color="auto" w:fill="auto"/>
          </w:tcPr>
          <w:p w14:paraId="0B5BC699" w14:textId="77777777" w:rsidR="004B2B0A" w:rsidRPr="00B136F3" w:rsidRDefault="004B2B0A" w:rsidP="00E128F3">
            <w:pPr>
              <w:jc w:val="both"/>
              <w:rPr>
                <w:sz w:val="28"/>
                <w:szCs w:val="28"/>
              </w:rPr>
            </w:pPr>
            <w:r w:rsidRPr="00B136F3">
              <w:rPr>
                <w:sz w:val="28"/>
                <w:szCs w:val="28"/>
              </w:rPr>
              <w:t xml:space="preserve">Which gene should be used as the reference? </w:t>
            </w:r>
          </w:p>
        </w:tc>
        <w:tc>
          <w:tcPr>
            <w:tcW w:w="4065" w:type="dxa"/>
            <w:shd w:val="clear" w:color="auto" w:fill="auto"/>
            <w:vAlign w:val="center"/>
          </w:tcPr>
          <w:p w14:paraId="5ADE8C22" w14:textId="77777777" w:rsidR="004B2B0A" w:rsidRPr="00BD55DF" w:rsidRDefault="004B2B0A" w:rsidP="00E128F3">
            <w:pPr>
              <w:jc w:val="center"/>
              <w:rPr>
                <w:sz w:val="28"/>
                <w:szCs w:val="28"/>
              </w:rPr>
            </w:pPr>
            <w:r>
              <w:rPr>
                <w:sz w:val="28"/>
                <w:szCs w:val="28"/>
              </w:rPr>
              <w:t xml:space="preserve">Cyclophilin </w:t>
            </w:r>
            <w:commentRangeStart w:id="22"/>
            <w:r>
              <w:rPr>
                <w:sz w:val="28"/>
                <w:szCs w:val="28"/>
              </w:rPr>
              <w:t>A</w:t>
            </w:r>
            <w:commentRangeEnd w:id="22"/>
            <w:r w:rsidR="00DE6BA2">
              <w:rPr>
                <w:rStyle w:val="CommentReference"/>
              </w:rPr>
              <w:commentReference w:id="22"/>
            </w:r>
          </w:p>
        </w:tc>
      </w:tr>
    </w:tbl>
    <w:p w14:paraId="38A7D0EB" w14:textId="77777777" w:rsidR="004B2B0A" w:rsidRDefault="004B2B0A" w:rsidP="004B2B0A">
      <w:pPr>
        <w:jc w:val="both"/>
        <w:rPr>
          <w:sz w:val="22"/>
        </w:rPr>
      </w:pPr>
    </w:p>
    <w:p w14:paraId="190686FD" w14:textId="77777777" w:rsidR="004B2B0A" w:rsidRDefault="004B2B0A" w:rsidP="004B2B0A">
      <w:pPr>
        <w:jc w:val="both"/>
        <w:rPr>
          <w:sz w:val="22"/>
        </w:rPr>
      </w:pPr>
    </w:p>
    <w:p w14:paraId="2A75538E" w14:textId="77777777" w:rsidR="004B2B0A" w:rsidRDefault="004B2B0A" w:rsidP="004B2B0A">
      <w:pPr>
        <w:tabs>
          <w:tab w:val="left" w:pos="1455"/>
        </w:tabs>
        <w:jc w:val="both"/>
        <w:rPr>
          <w:sz w:val="22"/>
        </w:rPr>
      </w:pPr>
      <w:r>
        <w:rPr>
          <w:sz w:val="22"/>
        </w:rPr>
        <w:t>Since we don’t want the reference gene to be significantly different from the mRNA we want a p value above 0.05, so Cyclophilin A should be used as the reference.</w:t>
      </w:r>
    </w:p>
    <w:p w14:paraId="7213388A" w14:textId="77777777" w:rsidR="004B2B0A" w:rsidRDefault="004B2B0A" w:rsidP="004B2B0A">
      <w:pPr>
        <w:tabs>
          <w:tab w:val="left" w:pos="1455"/>
        </w:tabs>
        <w:jc w:val="both"/>
        <w:rPr>
          <w:sz w:val="22"/>
        </w:rPr>
      </w:pPr>
    </w:p>
    <w:p w14:paraId="666CEAAF" w14:textId="0CC95503" w:rsidR="004B2B0A" w:rsidRDefault="004B2B0A" w:rsidP="004B2B0A">
      <w:pPr>
        <w:tabs>
          <w:tab w:val="left" w:pos="1455"/>
        </w:tabs>
        <w:jc w:val="both"/>
        <w:rPr>
          <w:sz w:val="22"/>
          <w:u w:val="single"/>
        </w:rPr>
      </w:pPr>
      <w:r w:rsidRPr="002644B3">
        <w:rPr>
          <w:sz w:val="22"/>
          <w:u w:val="single"/>
        </w:rPr>
        <w:t xml:space="preserve">Use the standard curve for AF089088 cDNA to determine the quantity of </w:t>
      </w:r>
      <w:r w:rsidRPr="002644B3" w:rsidDel="00AE3E92">
        <w:rPr>
          <w:sz w:val="22"/>
          <w:u w:val="single"/>
        </w:rPr>
        <w:t>each</w:t>
      </w:r>
      <w:r w:rsidRPr="002644B3">
        <w:rPr>
          <w:sz w:val="22"/>
          <w:u w:val="single"/>
        </w:rPr>
        <w:t xml:space="preserve"> mRNA (</w:t>
      </w:r>
      <w:proofErr w:type="spellStart"/>
      <w:r w:rsidRPr="002644B3">
        <w:rPr>
          <w:sz w:val="22"/>
          <w:u w:val="single"/>
        </w:rPr>
        <w:t>fg</w:t>
      </w:r>
      <w:proofErr w:type="spellEnd"/>
      <w:r w:rsidRPr="002644B3">
        <w:rPr>
          <w:sz w:val="22"/>
          <w:u w:val="single"/>
        </w:rPr>
        <w:t xml:space="preserve">/ug total RNA) present in each </w:t>
      </w:r>
      <w:r w:rsidRPr="002644B3">
        <w:rPr>
          <w:rFonts w:cs="Times"/>
          <w:color w:val="141413"/>
          <w:sz w:val="22"/>
          <w:szCs w:val="15"/>
          <w:u w:val="single"/>
        </w:rPr>
        <w:t>low insulinemic-euglycemic (LIEu)</w:t>
      </w:r>
      <w:r w:rsidRPr="002644B3">
        <w:rPr>
          <w:sz w:val="22"/>
          <w:u w:val="single"/>
        </w:rPr>
        <w:t xml:space="preserve"> vs </w:t>
      </w:r>
      <w:r w:rsidRPr="002644B3">
        <w:rPr>
          <w:rFonts w:cs="Times"/>
          <w:color w:val="141413"/>
          <w:sz w:val="22"/>
          <w:szCs w:val="15"/>
          <w:u w:val="single"/>
        </w:rPr>
        <w:t>low insulinemic-hyperglycaemic (LIHyp)</w:t>
      </w:r>
      <w:r>
        <w:rPr>
          <w:sz w:val="22"/>
          <w:u w:val="single"/>
        </w:rPr>
        <w:t xml:space="preserve"> subject.  </w:t>
      </w:r>
    </w:p>
    <w:p w14:paraId="7B7432C8" w14:textId="77777777" w:rsidR="004B2B0A" w:rsidRPr="004B2B0A" w:rsidRDefault="004B2B0A" w:rsidP="004B2B0A">
      <w:pPr>
        <w:tabs>
          <w:tab w:val="left" w:pos="1455"/>
        </w:tabs>
        <w:jc w:val="both"/>
        <w:rPr>
          <w:sz w:val="22"/>
          <w:u w:val="single"/>
        </w:rPr>
      </w:pPr>
    </w:p>
    <w:p w14:paraId="33CD227C" w14:textId="77777777" w:rsidR="004B2B0A" w:rsidRDefault="004B2B0A" w:rsidP="004B2B0A">
      <w:pPr>
        <w:jc w:val="both"/>
        <w:rPr>
          <w:sz w:val="22"/>
        </w:rPr>
      </w:pPr>
    </w:p>
    <w:tbl>
      <w:tblPr>
        <w:tblW w:w="9094" w:type="dxa"/>
        <w:jc w:val="center"/>
        <w:tblLook w:val="04A0" w:firstRow="1" w:lastRow="0" w:firstColumn="1" w:lastColumn="0" w:noHBand="0" w:noVBand="1"/>
      </w:tblPr>
      <w:tblGrid>
        <w:gridCol w:w="1942"/>
        <w:gridCol w:w="1341"/>
        <w:gridCol w:w="1509"/>
        <w:gridCol w:w="2185"/>
        <w:gridCol w:w="2117"/>
      </w:tblGrid>
      <w:tr w:rsidR="004B2B0A" w:rsidRPr="000838CD" w14:paraId="42C8B3DE" w14:textId="77777777" w:rsidTr="00E128F3">
        <w:trPr>
          <w:trHeight w:val="300"/>
          <w:jc w:val="center"/>
        </w:trPr>
        <w:tc>
          <w:tcPr>
            <w:tcW w:w="1942" w:type="dxa"/>
            <w:tcBorders>
              <w:top w:val="single" w:sz="8" w:space="0" w:color="auto"/>
              <w:left w:val="single" w:sz="8" w:space="0" w:color="auto"/>
              <w:bottom w:val="nil"/>
              <w:right w:val="single" w:sz="8" w:space="0" w:color="auto"/>
            </w:tcBorders>
            <w:shd w:val="clear" w:color="auto" w:fill="auto"/>
            <w:noWrap/>
            <w:vAlign w:val="bottom"/>
          </w:tcPr>
          <w:p w14:paraId="5FB0C463" w14:textId="77777777" w:rsidR="004B2B0A" w:rsidRPr="000838CD" w:rsidRDefault="004B2B0A" w:rsidP="00E128F3">
            <w:pPr>
              <w:rPr>
                <w:sz w:val="24"/>
                <w:szCs w:val="24"/>
                <w:lang w:eastAsia="en-GB"/>
              </w:rPr>
            </w:pPr>
            <w:r w:rsidRPr="000838CD">
              <w:rPr>
                <w:sz w:val="24"/>
                <w:szCs w:val="24"/>
                <w:lang w:eastAsia="en-GB"/>
              </w:rPr>
              <w:t> </w:t>
            </w:r>
          </w:p>
        </w:tc>
        <w:tc>
          <w:tcPr>
            <w:tcW w:w="1341" w:type="dxa"/>
            <w:tcBorders>
              <w:top w:val="single" w:sz="8" w:space="0" w:color="auto"/>
              <w:left w:val="nil"/>
              <w:bottom w:val="nil"/>
              <w:right w:val="single" w:sz="4" w:space="0" w:color="auto"/>
            </w:tcBorders>
            <w:shd w:val="clear" w:color="auto" w:fill="auto"/>
            <w:noWrap/>
            <w:vAlign w:val="bottom"/>
          </w:tcPr>
          <w:p w14:paraId="1B6B05E6" w14:textId="77777777" w:rsidR="004B2B0A" w:rsidRPr="000838CD" w:rsidRDefault="004B2B0A" w:rsidP="00E128F3">
            <w:pPr>
              <w:rPr>
                <w:sz w:val="24"/>
                <w:szCs w:val="24"/>
                <w:lang w:eastAsia="en-GB"/>
              </w:rPr>
            </w:pPr>
            <w:r w:rsidRPr="000838CD">
              <w:rPr>
                <w:sz w:val="24"/>
                <w:szCs w:val="24"/>
                <w:lang w:eastAsia="en-GB"/>
              </w:rPr>
              <w:t> </w:t>
            </w:r>
          </w:p>
        </w:tc>
        <w:tc>
          <w:tcPr>
            <w:tcW w:w="5811" w:type="dxa"/>
            <w:gridSpan w:val="3"/>
            <w:tcBorders>
              <w:top w:val="single" w:sz="8" w:space="0" w:color="auto"/>
              <w:left w:val="nil"/>
              <w:bottom w:val="nil"/>
              <w:right w:val="single" w:sz="4" w:space="0" w:color="auto"/>
            </w:tcBorders>
            <w:shd w:val="clear" w:color="auto" w:fill="auto"/>
            <w:vAlign w:val="bottom"/>
          </w:tcPr>
          <w:p w14:paraId="73CE0CA9" w14:textId="77777777" w:rsidR="004B2B0A" w:rsidRPr="000838CD" w:rsidRDefault="004B2B0A" w:rsidP="00E128F3">
            <w:pPr>
              <w:jc w:val="center"/>
              <w:rPr>
                <w:b/>
                <w:bCs/>
                <w:sz w:val="24"/>
                <w:szCs w:val="24"/>
                <w:lang w:eastAsia="en-GB"/>
              </w:rPr>
            </w:pPr>
            <w:r w:rsidRPr="000838CD">
              <w:rPr>
                <w:b/>
                <w:bCs/>
                <w:sz w:val="24"/>
                <w:szCs w:val="24"/>
                <w:lang w:eastAsia="en-GB"/>
              </w:rPr>
              <w:t>AF089088</w:t>
            </w:r>
          </w:p>
        </w:tc>
      </w:tr>
      <w:tr w:rsidR="004B2B0A" w:rsidRPr="000838CD" w14:paraId="3C7AB0E2" w14:textId="77777777" w:rsidTr="00E128F3">
        <w:trPr>
          <w:trHeight w:val="855"/>
          <w:jc w:val="center"/>
        </w:trPr>
        <w:tc>
          <w:tcPr>
            <w:tcW w:w="1942"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A92AE2" w14:textId="77777777" w:rsidR="004B2B0A" w:rsidRPr="000838CD" w:rsidRDefault="004B2B0A" w:rsidP="00E128F3">
            <w:pPr>
              <w:rPr>
                <w:sz w:val="24"/>
                <w:szCs w:val="24"/>
                <w:lang w:eastAsia="en-GB"/>
              </w:rPr>
            </w:pPr>
            <w:r w:rsidRPr="000838CD">
              <w:rPr>
                <w:sz w:val="24"/>
                <w:szCs w:val="24"/>
                <w:lang w:eastAsia="en-GB"/>
              </w:rPr>
              <w:t> </w:t>
            </w:r>
          </w:p>
        </w:tc>
        <w:tc>
          <w:tcPr>
            <w:tcW w:w="1341" w:type="dxa"/>
            <w:tcBorders>
              <w:top w:val="single" w:sz="8" w:space="0" w:color="auto"/>
              <w:left w:val="nil"/>
              <w:bottom w:val="single" w:sz="8" w:space="0" w:color="auto"/>
              <w:right w:val="single" w:sz="4" w:space="0" w:color="auto"/>
            </w:tcBorders>
            <w:shd w:val="clear" w:color="auto" w:fill="auto"/>
            <w:noWrap/>
            <w:vAlign w:val="bottom"/>
          </w:tcPr>
          <w:p w14:paraId="7CDEF4C4" w14:textId="77777777" w:rsidR="004B2B0A" w:rsidRPr="000838CD" w:rsidRDefault="004B2B0A" w:rsidP="00E128F3">
            <w:pPr>
              <w:rPr>
                <w:sz w:val="24"/>
                <w:szCs w:val="24"/>
                <w:lang w:eastAsia="en-GB"/>
              </w:rPr>
            </w:pPr>
            <w:r w:rsidRPr="000838CD">
              <w:rPr>
                <w:sz w:val="24"/>
                <w:szCs w:val="24"/>
                <w:lang w:eastAsia="en-GB"/>
              </w:rPr>
              <w:t>subject</w:t>
            </w:r>
          </w:p>
        </w:tc>
        <w:tc>
          <w:tcPr>
            <w:tcW w:w="1509" w:type="dxa"/>
            <w:tcBorders>
              <w:top w:val="single" w:sz="8" w:space="0" w:color="auto"/>
              <w:left w:val="nil"/>
              <w:bottom w:val="single" w:sz="8" w:space="0" w:color="auto"/>
              <w:right w:val="single" w:sz="4" w:space="0" w:color="auto"/>
            </w:tcBorders>
            <w:shd w:val="clear" w:color="auto" w:fill="auto"/>
            <w:vAlign w:val="bottom"/>
          </w:tcPr>
          <w:p w14:paraId="10610D26" w14:textId="77777777" w:rsidR="004B2B0A" w:rsidRPr="000838CD" w:rsidRDefault="004B2B0A" w:rsidP="00E128F3">
            <w:pPr>
              <w:rPr>
                <w:sz w:val="24"/>
                <w:szCs w:val="24"/>
                <w:lang w:eastAsia="en-GB"/>
              </w:rPr>
            </w:pPr>
            <w:r w:rsidRPr="000838CD">
              <w:rPr>
                <w:sz w:val="24"/>
                <w:szCs w:val="24"/>
                <w:lang w:eastAsia="en-GB"/>
              </w:rPr>
              <w:t xml:space="preserve">Ct value </w:t>
            </w:r>
          </w:p>
        </w:tc>
        <w:tc>
          <w:tcPr>
            <w:tcW w:w="2185" w:type="dxa"/>
            <w:tcBorders>
              <w:top w:val="single" w:sz="8" w:space="0" w:color="auto"/>
              <w:left w:val="nil"/>
              <w:bottom w:val="single" w:sz="8" w:space="0" w:color="auto"/>
              <w:right w:val="single" w:sz="4" w:space="0" w:color="auto"/>
            </w:tcBorders>
            <w:shd w:val="clear" w:color="auto" w:fill="auto"/>
            <w:vAlign w:val="bottom"/>
          </w:tcPr>
          <w:p w14:paraId="76422DB6" w14:textId="77777777" w:rsidR="004B2B0A" w:rsidRPr="000838CD" w:rsidRDefault="004B2B0A" w:rsidP="00E128F3">
            <w:pPr>
              <w:rPr>
                <w:sz w:val="24"/>
                <w:szCs w:val="24"/>
                <w:lang w:eastAsia="en-GB"/>
              </w:rPr>
            </w:pPr>
            <w:r w:rsidRPr="000838CD">
              <w:rPr>
                <w:sz w:val="24"/>
                <w:szCs w:val="24"/>
                <w:lang w:eastAsia="en-GB"/>
              </w:rPr>
              <w:t>log (</w:t>
            </w:r>
            <w:r>
              <w:rPr>
                <w:sz w:val="24"/>
                <w:szCs w:val="24"/>
                <w:lang w:eastAsia="en-GB"/>
              </w:rPr>
              <w:t>cDNA</w:t>
            </w:r>
            <w:r w:rsidRPr="000838CD">
              <w:rPr>
                <w:sz w:val="24"/>
                <w:szCs w:val="24"/>
                <w:lang w:eastAsia="en-GB"/>
              </w:rPr>
              <w:t>) value</w:t>
            </w:r>
          </w:p>
        </w:tc>
        <w:tc>
          <w:tcPr>
            <w:tcW w:w="2117" w:type="dxa"/>
            <w:tcBorders>
              <w:top w:val="single" w:sz="8" w:space="0" w:color="auto"/>
              <w:left w:val="nil"/>
              <w:bottom w:val="single" w:sz="8" w:space="0" w:color="auto"/>
              <w:right w:val="single" w:sz="4" w:space="0" w:color="auto"/>
            </w:tcBorders>
            <w:shd w:val="clear" w:color="auto" w:fill="auto"/>
            <w:vAlign w:val="bottom"/>
          </w:tcPr>
          <w:p w14:paraId="63E0A72F" w14:textId="77777777" w:rsidR="004B2B0A" w:rsidRPr="000838CD" w:rsidRDefault="004B2B0A" w:rsidP="00E128F3">
            <w:pPr>
              <w:rPr>
                <w:sz w:val="24"/>
                <w:szCs w:val="24"/>
                <w:lang w:eastAsia="en-GB"/>
              </w:rPr>
            </w:pPr>
            <w:r w:rsidRPr="000838CD">
              <w:rPr>
                <w:sz w:val="24"/>
                <w:szCs w:val="24"/>
                <w:lang w:eastAsia="en-GB"/>
              </w:rPr>
              <w:t xml:space="preserve">mRNA </w:t>
            </w:r>
            <w:proofErr w:type="spellStart"/>
            <w:r w:rsidRPr="000838CD">
              <w:rPr>
                <w:sz w:val="24"/>
                <w:szCs w:val="24"/>
                <w:lang w:eastAsia="en-GB"/>
              </w:rPr>
              <w:t>fg</w:t>
            </w:r>
            <w:proofErr w:type="spellEnd"/>
            <w:r w:rsidRPr="000838CD">
              <w:rPr>
                <w:sz w:val="24"/>
                <w:szCs w:val="24"/>
                <w:lang w:eastAsia="en-GB"/>
              </w:rPr>
              <w:t>/ug total RNA</w:t>
            </w:r>
          </w:p>
        </w:tc>
      </w:tr>
      <w:tr w:rsidR="004B2B0A" w:rsidRPr="000838CD" w14:paraId="70F57A0E" w14:textId="77777777" w:rsidTr="00E128F3">
        <w:trPr>
          <w:trHeight w:val="255"/>
          <w:jc w:val="center"/>
        </w:trPr>
        <w:tc>
          <w:tcPr>
            <w:tcW w:w="1942" w:type="dxa"/>
            <w:vMerge w:val="restart"/>
            <w:tcBorders>
              <w:top w:val="nil"/>
              <w:left w:val="single" w:sz="8" w:space="0" w:color="auto"/>
              <w:right w:val="single" w:sz="8" w:space="0" w:color="auto"/>
            </w:tcBorders>
            <w:shd w:val="clear" w:color="auto" w:fill="auto"/>
            <w:noWrap/>
            <w:vAlign w:val="center"/>
          </w:tcPr>
          <w:p w14:paraId="49E09CC7" w14:textId="7DB23CB4" w:rsidR="004B2B0A" w:rsidRPr="000838CD" w:rsidRDefault="004B2B0A" w:rsidP="00E128F3">
            <w:pPr>
              <w:jc w:val="center"/>
              <w:rPr>
                <w:sz w:val="24"/>
                <w:szCs w:val="24"/>
                <w:lang w:eastAsia="en-GB"/>
              </w:rPr>
            </w:pPr>
            <w:r w:rsidRPr="002530C8">
              <w:rPr>
                <w:rFonts w:cs="Times"/>
                <w:color w:val="141413"/>
                <w:sz w:val="22"/>
                <w:szCs w:val="15"/>
              </w:rPr>
              <w:t>low insulin</w:t>
            </w:r>
            <w:r>
              <w:rPr>
                <w:rFonts w:cs="Times"/>
                <w:color w:val="141413"/>
                <w:sz w:val="22"/>
                <w:szCs w:val="15"/>
              </w:rPr>
              <w:t>e</w:t>
            </w:r>
            <w:r w:rsidRPr="002530C8">
              <w:rPr>
                <w:rFonts w:cs="Times"/>
                <w:color w:val="141413"/>
                <w:sz w:val="22"/>
                <w:szCs w:val="15"/>
              </w:rPr>
              <w:t>mic-euglyc</w:t>
            </w:r>
            <w:r>
              <w:rPr>
                <w:rFonts w:cs="Times"/>
                <w:color w:val="141413"/>
                <w:sz w:val="22"/>
                <w:szCs w:val="15"/>
              </w:rPr>
              <w:t>e</w:t>
            </w:r>
            <w:r w:rsidRPr="002530C8">
              <w:rPr>
                <w:rFonts w:cs="Times"/>
                <w:color w:val="141413"/>
                <w:sz w:val="22"/>
                <w:szCs w:val="15"/>
              </w:rPr>
              <w:t>mic (</w:t>
            </w:r>
            <w:r>
              <w:rPr>
                <w:rFonts w:cs="Times"/>
                <w:color w:val="141413"/>
                <w:sz w:val="22"/>
                <w:szCs w:val="15"/>
              </w:rPr>
              <w:t>LI</w:t>
            </w:r>
            <w:r w:rsidRPr="002530C8">
              <w:rPr>
                <w:rFonts w:cs="Times"/>
                <w:color w:val="141413"/>
                <w:sz w:val="22"/>
                <w:szCs w:val="15"/>
              </w:rPr>
              <w:t>Eu)</w:t>
            </w:r>
          </w:p>
        </w:tc>
        <w:tc>
          <w:tcPr>
            <w:tcW w:w="1341" w:type="dxa"/>
            <w:tcBorders>
              <w:top w:val="nil"/>
              <w:left w:val="nil"/>
              <w:bottom w:val="single" w:sz="4" w:space="0" w:color="auto"/>
              <w:right w:val="single" w:sz="4" w:space="0" w:color="auto"/>
            </w:tcBorders>
            <w:shd w:val="clear" w:color="auto" w:fill="auto"/>
            <w:vAlign w:val="center"/>
          </w:tcPr>
          <w:p w14:paraId="48EB4D7E" w14:textId="77777777" w:rsidR="004B2B0A" w:rsidRPr="000838CD" w:rsidRDefault="004B2B0A" w:rsidP="00E128F3">
            <w:pPr>
              <w:jc w:val="center"/>
              <w:rPr>
                <w:sz w:val="24"/>
                <w:szCs w:val="24"/>
                <w:lang w:eastAsia="en-GB"/>
              </w:rPr>
            </w:pPr>
            <w:r>
              <w:rPr>
                <w:sz w:val="22"/>
              </w:rPr>
              <w:t>1</w:t>
            </w:r>
          </w:p>
        </w:tc>
        <w:tc>
          <w:tcPr>
            <w:tcW w:w="1509" w:type="dxa"/>
            <w:tcBorders>
              <w:top w:val="nil"/>
              <w:left w:val="nil"/>
              <w:bottom w:val="single" w:sz="4" w:space="0" w:color="auto"/>
              <w:right w:val="single" w:sz="4" w:space="0" w:color="auto"/>
            </w:tcBorders>
            <w:shd w:val="clear" w:color="auto" w:fill="auto"/>
            <w:vAlign w:val="bottom"/>
          </w:tcPr>
          <w:p w14:paraId="0608B464" w14:textId="77777777" w:rsidR="004B2B0A" w:rsidRPr="00B23ACF" w:rsidRDefault="004B2B0A" w:rsidP="00E128F3">
            <w:pPr>
              <w:jc w:val="center"/>
              <w:rPr>
                <w:sz w:val="22"/>
              </w:rPr>
            </w:pPr>
            <w:r w:rsidRPr="00B23ACF">
              <w:rPr>
                <w:sz w:val="22"/>
              </w:rPr>
              <w:t>28.3</w:t>
            </w:r>
          </w:p>
        </w:tc>
        <w:tc>
          <w:tcPr>
            <w:tcW w:w="2185" w:type="dxa"/>
            <w:tcBorders>
              <w:top w:val="nil"/>
              <w:left w:val="nil"/>
              <w:bottom w:val="single" w:sz="4" w:space="0" w:color="auto"/>
              <w:right w:val="single" w:sz="4" w:space="0" w:color="auto"/>
            </w:tcBorders>
            <w:shd w:val="clear" w:color="auto" w:fill="auto"/>
            <w:noWrap/>
            <w:vAlign w:val="bottom"/>
          </w:tcPr>
          <w:p w14:paraId="16FD1D19" w14:textId="77777777" w:rsidR="004B2B0A" w:rsidRDefault="004B2B0A" w:rsidP="00E128F3">
            <w:pPr>
              <w:jc w:val="right"/>
              <w:rPr>
                <w:rFonts w:ascii="Calibri" w:hAnsi="Calibri"/>
                <w:color w:val="000000"/>
                <w:sz w:val="22"/>
              </w:rPr>
            </w:pPr>
            <w:r>
              <w:rPr>
                <w:rFonts w:ascii="Calibri" w:hAnsi="Calibri"/>
                <w:color w:val="000000"/>
                <w:sz w:val="22"/>
              </w:rPr>
              <w:t>0.290798</w:t>
            </w:r>
          </w:p>
        </w:tc>
        <w:tc>
          <w:tcPr>
            <w:tcW w:w="2117" w:type="dxa"/>
            <w:tcBorders>
              <w:top w:val="nil"/>
              <w:left w:val="nil"/>
              <w:bottom w:val="single" w:sz="4" w:space="0" w:color="auto"/>
              <w:right w:val="single" w:sz="4" w:space="0" w:color="auto"/>
            </w:tcBorders>
            <w:shd w:val="clear" w:color="auto" w:fill="auto"/>
            <w:noWrap/>
            <w:vAlign w:val="bottom"/>
          </w:tcPr>
          <w:p w14:paraId="0752077A" w14:textId="77777777" w:rsidR="004B2B0A" w:rsidRDefault="004B2B0A" w:rsidP="00E128F3">
            <w:pPr>
              <w:jc w:val="right"/>
              <w:rPr>
                <w:rFonts w:ascii="Calibri" w:hAnsi="Calibri"/>
                <w:color w:val="000000"/>
                <w:sz w:val="22"/>
              </w:rPr>
            </w:pPr>
            <w:r>
              <w:rPr>
                <w:rFonts w:ascii="Calibri" w:hAnsi="Calibri"/>
                <w:color w:val="000000"/>
                <w:sz w:val="22"/>
              </w:rPr>
              <w:t>1.953431</w:t>
            </w:r>
          </w:p>
        </w:tc>
      </w:tr>
      <w:tr w:rsidR="004B2B0A" w:rsidRPr="000838CD" w14:paraId="0D8757EA" w14:textId="77777777" w:rsidTr="00E128F3">
        <w:trPr>
          <w:trHeight w:val="255"/>
          <w:jc w:val="center"/>
        </w:trPr>
        <w:tc>
          <w:tcPr>
            <w:tcW w:w="1942" w:type="dxa"/>
            <w:vMerge/>
            <w:tcBorders>
              <w:left w:val="single" w:sz="8" w:space="0" w:color="auto"/>
              <w:right w:val="single" w:sz="8" w:space="0" w:color="auto"/>
            </w:tcBorders>
            <w:shd w:val="clear" w:color="auto" w:fill="auto"/>
            <w:noWrap/>
            <w:vAlign w:val="center"/>
          </w:tcPr>
          <w:p w14:paraId="145867C5" w14:textId="77777777" w:rsidR="004B2B0A" w:rsidRPr="000838CD" w:rsidRDefault="004B2B0A" w:rsidP="00E128F3">
            <w:pPr>
              <w:jc w:val="cente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1E91ADA3" w14:textId="77777777" w:rsidR="004B2B0A" w:rsidRPr="000838CD" w:rsidRDefault="004B2B0A" w:rsidP="00E128F3">
            <w:pPr>
              <w:jc w:val="center"/>
              <w:rPr>
                <w:sz w:val="24"/>
                <w:szCs w:val="24"/>
                <w:lang w:eastAsia="en-GB"/>
              </w:rPr>
            </w:pPr>
            <w:r>
              <w:rPr>
                <w:sz w:val="22"/>
              </w:rPr>
              <w:t>3</w:t>
            </w:r>
          </w:p>
        </w:tc>
        <w:tc>
          <w:tcPr>
            <w:tcW w:w="1509" w:type="dxa"/>
            <w:tcBorders>
              <w:top w:val="nil"/>
              <w:left w:val="nil"/>
              <w:bottom w:val="single" w:sz="4" w:space="0" w:color="auto"/>
              <w:right w:val="single" w:sz="4" w:space="0" w:color="auto"/>
            </w:tcBorders>
            <w:shd w:val="clear" w:color="auto" w:fill="auto"/>
            <w:vAlign w:val="bottom"/>
          </w:tcPr>
          <w:p w14:paraId="55BEFB1D" w14:textId="77777777" w:rsidR="004B2B0A" w:rsidRPr="00B23ACF" w:rsidRDefault="004B2B0A" w:rsidP="00E128F3">
            <w:pPr>
              <w:jc w:val="center"/>
              <w:rPr>
                <w:sz w:val="22"/>
              </w:rPr>
            </w:pPr>
            <w:r w:rsidRPr="00B23ACF">
              <w:rPr>
                <w:sz w:val="22"/>
              </w:rPr>
              <w:t>28.9</w:t>
            </w:r>
          </w:p>
        </w:tc>
        <w:tc>
          <w:tcPr>
            <w:tcW w:w="2185" w:type="dxa"/>
            <w:tcBorders>
              <w:top w:val="nil"/>
              <w:left w:val="nil"/>
              <w:bottom w:val="single" w:sz="4" w:space="0" w:color="auto"/>
              <w:right w:val="single" w:sz="4" w:space="0" w:color="auto"/>
            </w:tcBorders>
            <w:shd w:val="clear" w:color="auto" w:fill="auto"/>
            <w:noWrap/>
            <w:vAlign w:val="bottom"/>
          </w:tcPr>
          <w:p w14:paraId="1AB46A85" w14:textId="77777777" w:rsidR="004B2B0A" w:rsidRDefault="004B2B0A" w:rsidP="00E128F3">
            <w:pPr>
              <w:jc w:val="right"/>
              <w:rPr>
                <w:rFonts w:ascii="Calibri" w:hAnsi="Calibri"/>
                <w:color w:val="000000"/>
                <w:sz w:val="22"/>
              </w:rPr>
            </w:pPr>
            <w:r>
              <w:rPr>
                <w:rFonts w:ascii="Calibri" w:hAnsi="Calibri"/>
                <w:color w:val="000000"/>
                <w:sz w:val="22"/>
              </w:rPr>
              <w:t>0.121072</w:t>
            </w:r>
          </w:p>
        </w:tc>
        <w:tc>
          <w:tcPr>
            <w:tcW w:w="2117" w:type="dxa"/>
            <w:tcBorders>
              <w:top w:val="nil"/>
              <w:left w:val="nil"/>
              <w:bottom w:val="single" w:sz="4" w:space="0" w:color="auto"/>
              <w:right w:val="single" w:sz="4" w:space="0" w:color="auto"/>
            </w:tcBorders>
            <w:shd w:val="clear" w:color="auto" w:fill="auto"/>
            <w:noWrap/>
            <w:vAlign w:val="bottom"/>
          </w:tcPr>
          <w:p w14:paraId="166721C6" w14:textId="77777777" w:rsidR="004B2B0A" w:rsidRDefault="004B2B0A" w:rsidP="00E128F3">
            <w:pPr>
              <w:jc w:val="right"/>
              <w:rPr>
                <w:rFonts w:ascii="Calibri" w:hAnsi="Calibri"/>
                <w:color w:val="000000"/>
                <w:sz w:val="22"/>
              </w:rPr>
            </w:pPr>
            <w:r>
              <w:rPr>
                <w:rFonts w:ascii="Calibri" w:hAnsi="Calibri"/>
                <w:color w:val="000000"/>
                <w:sz w:val="22"/>
              </w:rPr>
              <w:t>1.321513</w:t>
            </w:r>
          </w:p>
        </w:tc>
      </w:tr>
      <w:tr w:rsidR="004B2B0A" w:rsidRPr="000838CD" w14:paraId="024A8523" w14:textId="77777777" w:rsidTr="00E128F3">
        <w:trPr>
          <w:trHeight w:val="255"/>
          <w:jc w:val="center"/>
        </w:trPr>
        <w:tc>
          <w:tcPr>
            <w:tcW w:w="1942" w:type="dxa"/>
            <w:vMerge/>
            <w:tcBorders>
              <w:left w:val="single" w:sz="8" w:space="0" w:color="auto"/>
              <w:right w:val="single" w:sz="8" w:space="0" w:color="auto"/>
            </w:tcBorders>
            <w:shd w:val="clear" w:color="auto" w:fill="auto"/>
            <w:noWrap/>
            <w:vAlign w:val="center"/>
          </w:tcPr>
          <w:p w14:paraId="1C445B37" w14:textId="77777777" w:rsidR="004B2B0A" w:rsidRPr="000838CD" w:rsidRDefault="004B2B0A" w:rsidP="00E128F3">
            <w:pPr>
              <w:jc w:val="cente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056C1118" w14:textId="77777777" w:rsidR="004B2B0A" w:rsidRPr="000838CD" w:rsidRDefault="004B2B0A" w:rsidP="00E128F3">
            <w:pPr>
              <w:jc w:val="center"/>
              <w:rPr>
                <w:sz w:val="24"/>
                <w:szCs w:val="24"/>
                <w:lang w:eastAsia="en-GB"/>
              </w:rPr>
            </w:pPr>
            <w:r>
              <w:rPr>
                <w:sz w:val="22"/>
              </w:rPr>
              <w:t>5</w:t>
            </w:r>
          </w:p>
        </w:tc>
        <w:tc>
          <w:tcPr>
            <w:tcW w:w="1509" w:type="dxa"/>
            <w:tcBorders>
              <w:top w:val="nil"/>
              <w:left w:val="nil"/>
              <w:bottom w:val="single" w:sz="4" w:space="0" w:color="auto"/>
              <w:right w:val="single" w:sz="4" w:space="0" w:color="auto"/>
            </w:tcBorders>
            <w:shd w:val="clear" w:color="auto" w:fill="auto"/>
            <w:vAlign w:val="bottom"/>
          </w:tcPr>
          <w:p w14:paraId="1DD87D78" w14:textId="77777777" w:rsidR="004B2B0A" w:rsidRPr="00B23ACF" w:rsidRDefault="004B2B0A" w:rsidP="00E128F3">
            <w:pPr>
              <w:jc w:val="center"/>
              <w:rPr>
                <w:sz w:val="22"/>
              </w:rPr>
            </w:pPr>
            <w:r w:rsidRPr="00B23ACF">
              <w:rPr>
                <w:sz w:val="22"/>
              </w:rPr>
              <w:t>29.2</w:t>
            </w:r>
          </w:p>
        </w:tc>
        <w:tc>
          <w:tcPr>
            <w:tcW w:w="2185" w:type="dxa"/>
            <w:tcBorders>
              <w:top w:val="nil"/>
              <w:left w:val="nil"/>
              <w:bottom w:val="single" w:sz="4" w:space="0" w:color="auto"/>
              <w:right w:val="single" w:sz="4" w:space="0" w:color="auto"/>
            </w:tcBorders>
            <w:shd w:val="clear" w:color="auto" w:fill="auto"/>
            <w:noWrap/>
            <w:vAlign w:val="bottom"/>
          </w:tcPr>
          <w:p w14:paraId="15521D78" w14:textId="77777777" w:rsidR="004B2B0A" w:rsidRDefault="004B2B0A" w:rsidP="00E128F3">
            <w:pPr>
              <w:jc w:val="right"/>
              <w:rPr>
                <w:rFonts w:ascii="Calibri" w:hAnsi="Calibri"/>
                <w:color w:val="000000"/>
                <w:sz w:val="22"/>
              </w:rPr>
            </w:pPr>
            <w:r>
              <w:rPr>
                <w:rFonts w:ascii="Calibri" w:hAnsi="Calibri"/>
                <w:color w:val="000000"/>
                <w:sz w:val="22"/>
              </w:rPr>
              <w:t>0.036208</w:t>
            </w:r>
          </w:p>
        </w:tc>
        <w:tc>
          <w:tcPr>
            <w:tcW w:w="2117" w:type="dxa"/>
            <w:tcBorders>
              <w:top w:val="nil"/>
              <w:left w:val="nil"/>
              <w:bottom w:val="single" w:sz="4" w:space="0" w:color="auto"/>
              <w:right w:val="single" w:sz="4" w:space="0" w:color="auto"/>
            </w:tcBorders>
            <w:shd w:val="clear" w:color="auto" w:fill="auto"/>
            <w:noWrap/>
            <w:vAlign w:val="bottom"/>
          </w:tcPr>
          <w:p w14:paraId="0A4132E7" w14:textId="77777777" w:rsidR="004B2B0A" w:rsidRDefault="004B2B0A" w:rsidP="00E128F3">
            <w:pPr>
              <w:jc w:val="right"/>
              <w:rPr>
                <w:rFonts w:ascii="Calibri" w:hAnsi="Calibri"/>
                <w:color w:val="000000"/>
                <w:sz w:val="22"/>
              </w:rPr>
            </w:pPr>
            <w:r>
              <w:rPr>
                <w:rFonts w:ascii="Calibri" w:hAnsi="Calibri"/>
                <w:color w:val="000000"/>
                <w:sz w:val="22"/>
              </w:rPr>
              <w:t>1.086947</w:t>
            </w:r>
          </w:p>
        </w:tc>
      </w:tr>
      <w:tr w:rsidR="004B2B0A" w:rsidRPr="000838CD" w14:paraId="75E1E782" w14:textId="77777777" w:rsidTr="00E128F3">
        <w:trPr>
          <w:trHeight w:val="255"/>
          <w:jc w:val="center"/>
        </w:trPr>
        <w:tc>
          <w:tcPr>
            <w:tcW w:w="1942" w:type="dxa"/>
            <w:vMerge/>
            <w:tcBorders>
              <w:left w:val="single" w:sz="8" w:space="0" w:color="auto"/>
              <w:right w:val="single" w:sz="8" w:space="0" w:color="auto"/>
            </w:tcBorders>
            <w:shd w:val="clear" w:color="auto" w:fill="auto"/>
            <w:noWrap/>
            <w:vAlign w:val="center"/>
          </w:tcPr>
          <w:p w14:paraId="7FE2528C" w14:textId="77777777" w:rsidR="004B2B0A" w:rsidRPr="000838CD" w:rsidRDefault="004B2B0A" w:rsidP="00E128F3">
            <w:pPr>
              <w:jc w:val="cente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2885C5F7" w14:textId="77777777" w:rsidR="004B2B0A" w:rsidRPr="000838CD" w:rsidRDefault="004B2B0A" w:rsidP="00E128F3">
            <w:pPr>
              <w:jc w:val="center"/>
              <w:rPr>
                <w:sz w:val="24"/>
                <w:szCs w:val="24"/>
                <w:lang w:eastAsia="en-GB"/>
              </w:rPr>
            </w:pPr>
            <w:r>
              <w:rPr>
                <w:sz w:val="22"/>
              </w:rPr>
              <w:t>7</w:t>
            </w:r>
          </w:p>
        </w:tc>
        <w:tc>
          <w:tcPr>
            <w:tcW w:w="1509" w:type="dxa"/>
            <w:tcBorders>
              <w:top w:val="nil"/>
              <w:left w:val="nil"/>
              <w:bottom w:val="single" w:sz="4" w:space="0" w:color="auto"/>
              <w:right w:val="single" w:sz="4" w:space="0" w:color="auto"/>
            </w:tcBorders>
            <w:shd w:val="clear" w:color="auto" w:fill="auto"/>
            <w:vAlign w:val="bottom"/>
          </w:tcPr>
          <w:p w14:paraId="2F085DF0" w14:textId="77777777" w:rsidR="004B2B0A" w:rsidRPr="00B23ACF" w:rsidRDefault="004B2B0A" w:rsidP="00E128F3">
            <w:pPr>
              <w:jc w:val="center"/>
              <w:rPr>
                <w:sz w:val="22"/>
              </w:rPr>
            </w:pPr>
            <w:r w:rsidRPr="00B23ACF">
              <w:rPr>
                <w:sz w:val="22"/>
              </w:rPr>
              <w:t>29.4</w:t>
            </w:r>
          </w:p>
        </w:tc>
        <w:tc>
          <w:tcPr>
            <w:tcW w:w="2185" w:type="dxa"/>
            <w:tcBorders>
              <w:top w:val="nil"/>
              <w:left w:val="nil"/>
              <w:bottom w:val="single" w:sz="4" w:space="0" w:color="auto"/>
              <w:right w:val="single" w:sz="4" w:space="0" w:color="auto"/>
            </w:tcBorders>
            <w:shd w:val="clear" w:color="auto" w:fill="auto"/>
            <w:noWrap/>
            <w:vAlign w:val="bottom"/>
          </w:tcPr>
          <w:p w14:paraId="6F08856B" w14:textId="77777777" w:rsidR="004B2B0A" w:rsidRDefault="004B2B0A" w:rsidP="00E128F3">
            <w:pPr>
              <w:jc w:val="right"/>
              <w:rPr>
                <w:rFonts w:ascii="Calibri" w:hAnsi="Calibri"/>
                <w:color w:val="000000"/>
                <w:sz w:val="22"/>
              </w:rPr>
            </w:pPr>
            <w:r>
              <w:rPr>
                <w:rFonts w:ascii="Calibri" w:hAnsi="Calibri"/>
                <w:color w:val="000000"/>
                <w:sz w:val="22"/>
              </w:rPr>
              <w:t>-0.02037</w:t>
            </w:r>
          </w:p>
        </w:tc>
        <w:tc>
          <w:tcPr>
            <w:tcW w:w="2117" w:type="dxa"/>
            <w:tcBorders>
              <w:top w:val="nil"/>
              <w:left w:val="nil"/>
              <w:bottom w:val="single" w:sz="4" w:space="0" w:color="auto"/>
              <w:right w:val="single" w:sz="4" w:space="0" w:color="auto"/>
            </w:tcBorders>
            <w:shd w:val="clear" w:color="auto" w:fill="auto"/>
            <w:noWrap/>
            <w:vAlign w:val="bottom"/>
          </w:tcPr>
          <w:p w14:paraId="34F353C8" w14:textId="77777777" w:rsidR="004B2B0A" w:rsidRDefault="004B2B0A" w:rsidP="00E128F3">
            <w:pPr>
              <w:jc w:val="right"/>
              <w:rPr>
                <w:rFonts w:ascii="Calibri" w:hAnsi="Calibri"/>
                <w:color w:val="000000"/>
                <w:sz w:val="22"/>
              </w:rPr>
            </w:pPr>
            <w:r>
              <w:rPr>
                <w:rFonts w:ascii="Calibri" w:hAnsi="Calibri"/>
                <w:color w:val="000000"/>
                <w:sz w:val="22"/>
              </w:rPr>
              <w:t>0.954186</w:t>
            </w:r>
          </w:p>
        </w:tc>
      </w:tr>
      <w:tr w:rsidR="004B2B0A" w:rsidRPr="000838CD" w14:paraId="37F6D969" w14:textId="77777777" w:rsidTr="00E128F3">
        <w:trPr>
          <w:trHeight w:val="255"/>
          <w:jc w:val="center"/>
        </w:trPr>
        <w:tc>
          <w:tcPr>
            <w:tcW w:w="1942" w:type="dxa"/>
            <w:vMerge/>
            <w:tcBorders>
              <w:left w:val="single" w:sz="8" w:space="0" w:color="auto"/>
              <w:right w:val="single" w:sz="8" w:space="0" w:color="auto"/>
            </w:tcBorders>
            <w:shd w:val="clear" w:color="auto" w:fill="auto"/>
            <w:noWrap/>
            <w:vAlign w:val="center"/>
          </w:tcPr>
          <w:p w14:paraId="767B6DD8" w14:textId="77777777" w:rsidR="004B2B0A" w:rsidRPr="000838CD" w:rsidRDefault="004B2B0A" w:rsidP="00E128F3">
            <w:pPr>
              <w:jc w:val="cente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7831EEFA" w14:textId="77777777" w:rsidR="004B2B0A" w:rsidRPr="000838CD" w:rsidRDefault="004B2B0A" w:rsidP="00E128F3">
            <w:pPr>
              <w:jc w:val="center"/>
              <w:rPr>
                <w:sz w:val="24"/>
                <w:szCs w:val="24"/>
                <w:lang w:eastAsia="en-GB"/>
              </w:rPr>
            </w:pPr>
            <w:r>
              <w:rPr>
                <w:sz w:val="22"/>
              </w:rPr>
              <w:t>9</w:t>
            </w:r>
          </w:p>
        </w:tc>
        <w:tc>
          <w:tcPr>
            <w:tcW w:w="1509" w:type="dxa"/>
            <w:tcBorders>
              <w:top w:val="nil"/>
              <w:left w:val="nil"/>
              <w:bottom w:val="single" w:sz="4" w:space="0" w:color="auto"/>
              <w:right w:val="single" w:sz="4" w:space="0" w:color="auto"/>
            </w:tcBorders>
            <w:shd w:val="clear" w:color="auto" w:fill="auto"/>
            <w:vAlign w:val="bottom"/>
          </w:tcPr>
          <w:p w14:paraId="2EA9E23C" w14:textId="77777777" w:rsidR="004B2B0A" w:rsidRPr="00B23ACF" w:rsidRDefault="004B2B0A" w:rsidP="00E128F3">
            <w:pPr>
              <w:jc w:val="center"/>
              <w:rPr>
                <w:sz w:val="22"/>
              </w:rPr>
            </w:pPr>
            <w:r w:rsidRPr="00B23ACF">
              <w:rPr>
                <w:sz w:val="22"/>
              </w:rPr>
              <w:t>29.1</w:t>
            </w:r>
          </w:p>
        </w:tc>
        <w:tc>
          <w:tcPr>
            <w:tcW w:w="2185" w:type="dxa"/>
            <w:tcBorders>
              <w:top w:val="nil"/>
              <w:left w:val="nil"/>
              <w:bottom w:val="single" w:sz="4" w:space="0" w:color="auto"/>
              <w:right w:val="single" w:sz="4" w:space="0" w:color="auto"/>
            </w:tcBorders>
            <w:shd w:val="clear" w:color="auto" w:fill="auto"/>
            <w:noWrap/>
            <w:vAlign w:val="bottom"/>
          </w:tcPr>
          <w:p w14:paraId="4658E38D" w14:textId="77777777" w:rsidR="004B2B0A" w:rsidRDefault="004B2B0A" w:rsidP="00E128F3">
            <w:pPr>
              <w:jc w:val="right"/>
              <w:rPr>
                <w:rFonts w:ascii="Calibri" w:hAnsi="Calibri"/>
                <w:color w:val="000000"/>
                <w:sz w:val="22"/>
              </w:rPr>
            </w:pPr>
            <w:r>
              <w:rPr>
                <w:rFonts w:ascii="Calibri" w:hAnsi="Calibri"/>
                <w:color w:val="000000"/>
                <w:sz w:val="22"/>
              </w:rPr>
              <w:t>0.064496</w:t>
            </w:r>
          </w:p>
        </w:tc>
        <w:tc>
          <w:tcPr>
            <w:tcW w:w="2117" w:type="dxa"/>
            <w:tcBorders>
              <w:top w:val="nil"/>
              <w:left w:val="nil"/>
              <w:bottom w:val="single" w:sz="4" w:space="0" w:color="auto"/>
              <w:right w:val="single" w:sz="4" w:space="0" w:color="auto"/>
            </w:tcBorders>
            <w:shd w:val="clear" w:color="auto" w:fill="auto"/>
            <w:noWrap/>
            <w:vAlign w:val="bottom"/>
          </w:tcPr>
          <w:p w14:paraId="5B1E6433" w14:textId="77777777" w:rsidR="004B2B0A" w:rsidRDefault="004B2B0A" w:rsidP="00E128F3">
            <w:pPr>
              <w:jc w:val="right"/>
              <w:rPr>
                <w:rFonts w:ascii="Calibri" w:hAnsi="Calibri"/>
                <w:color w:val="000000"/>
                <w:sz w:val="22"/>
              </w:rPr>
            </w:pPr>
            <w:r>
              <w:rPr>
                <w:rFonts w:ascii="Calibri" w:hAnsi="Calibri"/>
                <w:color w:val="000000"/>
                <w:sz w:val="22"/>
              </w:rPr>
              <w:t>1.160102</w:t>
            </w:r>
          </w:p>
        </w:tc>
      </w:tr>
      <w:tr w:rsidR="004B2B0A" w:rsidRPr="000838CD" w14:paraId="124E81F3" w14:textId="77777777" w:rsidTr="00E128F3">
        <w:trPr>
          <w:trHeight w:val="270"/>
          <w:jc w:val="center"/>
        </w:trPr>
        <w:tc>
          <w:tcPr>
            <w:tcW w:w="1942" w:type="dxa"/>
            <w:vMerge/>
            <w:tcBorders>
              <w:left w:val="single" w:sz="8" w:space="0" w:color="auto"/>
              <w:bottom w:val="single" w:sz="8" w:space="0" w:color="auto"/>
              <w:right w:val="single" w:sz="8" w:space="0" w:color="auto"/>
            </w:tcBorders>
            <w:shd w:val="clear" w:color="auto" w:fill="auto"/>
            <w:noWrap/>
            <w:vAlign w:val="center"/>
          </w:tcPr>
          <w:p w14:paraId="13FF65AB" w14:textId="77777777" w:rsidR="004B2B0A" w:rsidRPr="000838CD" w:rsidRDefault="004B2B0A" w:rsidP="00E128F3">
            <w:pPr>
              <w:jc w:val="center"/>
              <w:rPr>
                <w:sz w:val="24"/>
                <w:szCs w:val="24"/>
                <w:lang w:eastAsia="en-GB"/>
              </w:rPr>
            </w:pPr>
          </w:p>
        </w:tc>
        <w:tc>
          <w:tcPr>
            <w:tcW w:w="1341" w:type="dxa"/>
            <w:tcBorders>
              <w:top w:val="nil"/>
              <w:left w:val="nil"/>
              <w:bottom w:val="single" w:sz="8" w:space="0" w:color="auto"/>
              <w:right w:val="single" w:sz="4" w:space="0" w:color="auto"/>
            </w:tcBorders>
            <w:shd w:val="clear" w:color="auto" w:fill="auto"/>
            <w:vAlign w:val="center"/>
          </w:tcPr>
          <w:p w14:paraId="47EC0067" w14:textId="77777777" w:rsidR="004B2B0A" w:rsidRPr="000838CD" w:rsidRDefault="004B2B0A" w:rsidP="00E128F3">
            <w:pPr>
              <w:jc w:val="center"/>
              <w:rPr>
                <w:sz w:val="24"/>
                <w:szCs w:val="24"/>
                <w:lang w:eastAsia="en-GB"/>
              </w:rPr>
            </w:pPr>
            <w:r>
              <w:rPr>
                <w:sz w:val="22"/>
              </w:rPr>
              <w:t>11</w:t>
            </w:r>
          </w:p>
        </w:tc>
        <w:tc>
          <w:tcPr>
            <w:tcW w:w="1509" w:type="dxa"/>
            <w:tcBorders>
              <w:top w:val="nil"/>
              <w:left w:val="nil"/>
              <w:bottom w:val="single" w:sz="8" w:space="0" w:color="auto"/>
              <w:right w:val="single" w:sz="4" w:space="0" w:color="auto"/>
            </w:tcBorders>
            <w:shd w:val="clear" w:color="auto" w:fill="auto"/>
            <w:vAlign w:val="bottom"/>
          </w:tcPr>
          <w:p w14:paraId="43D83A7F" w14:textId="77777777" w:rsidR="004B2B0A" w:rsidRPr="00B23ACF" w:rsidRDefault="004B2B0A" w:rsidP="00E128F3">
            <w:pPr>
              <w:jc w:val="center"/>
              <w:rPr>
                <w:sz w:val="22"/>
              </w:rPr>
            </w:pPr>
            <w:r w:rsidRPr="00B23ACF">
              <w:rPr>
                <w:sz w:val="22"/>
              </w:rPr>
              <w:t>29</w:t>
            </w:r>
          </w:p>
        </w:tc>
        <w:tc>
          <w:tcPr>
            <w:tcW w:w="2185" w:type="dxa"/>
            <w:tcBorders>
              <w:top w:val="nil"/>
              <w:left w:val="nil"/>
              <w:bottom w:val="single" w:sz="4" w:space="0" w:color="auto"/>
              <w:right w:val="single" w:sz="4" w:space="0" w:color="auto"/>
            </w:tcBorders>
            <w:shd w:val="clear" w:color="auto" w:fill="auto"/>
            <w:noWrap/>
            <w:vAlign w:val="bottom"/>
          </w:tcPr>
          <w:p w14:paraId="5948F420" w14:textId="77777777" w:rsidR="004B2B0A" w:rsidRDefault="004B2B0A" w:rsidP="00E128F3">
            <w:pPr>
              <w:jc w:val="right"/>
              <w:rPr>
                <w:rFonts w:ascii="Calibri" w:hAnsi="Calibri"/>
                <w:color w:val="000000"/>
                <w:sz w:val="22"/>
              </w:rPr>
            </w:pPr>
            <w:r>
              <w:rPr>
                <w:rFonts w:ascii="Calibri" w:hAnsi="Calibri"/>
                <w:color w:val="000000"/>
                <w:sz w:val="22"/>
              </w:rPr>
              <w:t>0.092784</w:t>
            </w:r>
          </w:p>
        </w:tc>
        <w:tc>
          <w:tcPr>
            <w:tcW w:w="2117" w:type="dxa"/>
            <w:tcBorders>
              <w:top w:val="nil"/>
              <w:left w:val="nil"/>
              <w:bottom w:val="single" w:sz="8" w:space="0" w:color="auto"/>
              <w:right w:val="single" w:sz="4" w:space="0" w:color="auto"/>
            </w:tcBorders>
            <w:shd w:val="clear" w:color="auto" w:fill="auto"/>
            <w:noWrap/>
            <w:vAlign w:val="bottom"/>
          </w:tcPr>
          <w:p w14:paraId="5ECA4F3B" w14:textId="77777777" w:rsidR="004B2B0A" w:rsidRDefault="004B2B0A" w:rsidP="00E128F3">
            <w:pPr>
              <w:jc w:val="right"/>
              <w:rPr>
                <w:rFonts w:ascii="Calibri" w:hAnsi="Calibri"/>
                <w:color w:val="000000"/>
                <w:sz w:val="22"/>
              </w:rPr>
            </w:pPr>
            <w:r>
              <w:rPr>
                <w:rFonts w:ascii="Calibri" w:hAnsi="Calibri"/>
                <w:color w:val="000000"/>
                <w:sz w:val="22"/>
              </w:rPr>
              <w:t>1.23818</w:t>
            </w:r>
          </w:p>
        </w:tc>
      </w:tr>
      <w:tr w:rsidR="004B2B0A" w:rsidRPr="000838CD" w14:paraId="6B6DD01D" w14:textId="77777777" w:rsidTr="00E128F3">
        <w:trPr>
          <w:trHeight w:val="270"/>
          <w:jc w:val="center"/>
        </w:trPr>
        <w:tc>
          <w:tcPr>
            <w:tcW w:w="1942" w:type="dxa"/>
            <w:tcBorders>
              <w:top w:val="nil"/>
              <w:left w:val="single" w:sz="8" w:space="0" w:color="auto"/>
              <w:bottom w:val="single" w:sz="4" w:space="0" w:color="auto"/>
              <w:right w:val="single" w:sz="8" w:space="0" w:color="auto"/>
            </w:tcBorders>
            <w:shd w:val="clear" w:color="auto" w:fill="auto"/>
            <w:noWrap/>
            <w:vAlign w:val="center"/>
          </w:tcPr>
          <w:p w14:paraId="68DBEFE3" w14:textId="77777777" w:rsidR="004B2B0A" w:rsidRPr="000838CD" w:rsidRDefault="004B2B0A" w:rsidP="00E128F3">
            <w:pPr>
              <w:jc w:val="center"/>
              <w:rPr>
                <w:sz w:val="24"/>
                <w:szCs w:val="24"/>
                <w:lang w:eastAsia="en-GB"/>
              </w:rPr>
            </w:pPr>
          </w:p>
        </w:tc>
        <w:tc>
          <w:tcPr>
            <w:tcW w:w="1341" w:type="dxa"/>
            <w:tcBorders>
              <w:top w:val="nil"/>
              <w:left w:val="nil"/>
              <w:bottom w:val="single" w:sz="4" w:space="0" w:color="auto"/>
              <w:right w:val="single" w:sz="4" w:space="0" w:color="auto"/>
            </w:tcBorders>
            <w:shd w:val="clear" w:color="auto" w:fill="auto"/>
            <w:noWrap/>
            <w:vAlign w:val="bottom"/>
          </w:tcPr>
          <w:p w14:paraId="588EC289" w14:textId="77777777" w:rsidR="004B2B0A" w:rsidRPr="000838CD" w:rsidRDefault="004B2B0A" w:rsidP="00E128F3">
            <w:pPr>
              <w:rPr>
                <w:sz w:val="24"/>
                <w:szCs w:val="24"/>
                <w:lang w:eastAsia="en-GB"/>
              </w:rPr>
            </w:pPr>
            <w:r w:rsidRPr="000838CD">
              <w:rPr>
                <w:sz w:val="24"/>
                <w:szCs w:val="24"/>
                <w:lang w:eastAsia="en-GB"/>
              </w:rPr>
              <w:t> </w:t>
            </w:r>
          </w:p>
        </w:tc>
        <w:tc>
          <w:tcPr>
            <w:tcW w:w="1509" w:type="dxa"/>
            <w:tcBorders>
              <w:top w:val="nil"/>
              <w:left w:val="nil"/>
              <w:bottom w:val="single" w:sz="4" w:space="0" w:color="auto"/>
              <w:right w:val="single" w:sz="4" w:space="0" w:color="auto"/>
            </w:tcBorders>
            <w:shd w:val="clear" w:color="auto" w:fill="auto"/>
            <w:noWrap/>
            <w:vAlign w:val="bottom"/>
          </w:tcPr>
          <w:p w14:paraId="77C9F142" w14:textId="77777777" w:rsidR="004B2B0A" w:rsidRPr="00B23ACF" w:rsidRDefault="004B2B0A" w:rsidP="00E128F3">
            <w:pPr>
              <w:rPr>
                <w:sz w:val="22"/>
              </w:rPr>
            </w:pPr>
            <w:r w:rsidRPr="00B23ACF">
              <w:rPr>
                <w:sz w:val="22"/>
              </w:rPr>
              <w:t> </w:t>
            </w:r>
          </w:p>
        </w:tc>
        <w:tc>
          <w:tcPr>
            <w:tcW w:w="2185" w:type="dxa"/>
            <w:tcBorders>
              <w:top w:val="nil"/>
              <w:left w:val="nil"/>
              <w:bottom w:val="single" w:sz="4" w:space="0" w:color="auto"/>
              <w:right w:val="single" w:sz="4" w:space="0" w:color="auto"/>
            </w:tcBorders>
            <w:shd w:val="clear" w:color="auto" w:fill="auto"/>
            <w:noWrap/>
            <w:vAlign w:val="bottom"/>
          </w:tcPr>
          <w:p w14:paraId="19397BF9" w14:textId="77777777" w:rsidR="004B2B0A" w:rsidRPr="000838CD" w:rsidRDefault="004B2B0A" w:rsidP="00E128F3">
            <w:pPr>
              <w:rPr>
                <w:sz w:val="24"/>
                <w:szCs w:val="24"/>
                <w:lang w:eastAsia="en-GB"/>
              </w:rPr>
            </w:pPr>
          </w:p>
        </w:tc>
        <w:tc>
          <w:tcPr>
            <w:tcW w:w="2117" w:type="dxa"/>
            <w:tcBorders>
              <w:top w:val="nil"/>
              <w:left w:val="nil"/>
              <w:bottom w:val="single" w:sz="4" w:space="0" w:color="auto"/>
              <w:right w:val="single" w:sz="4" w:space="0" w:color="auto"/>
            </w:tcBorders>
            <w:shd w:val="clear" w:color="auto" w:fill="auto"/>
            <w:noWrap/>
            <w:vAlign w:val="bottom"/>
          </w:tcPr>
          <w:p w14:paraId="4D55B0D6" w14:textId="77777777" w:rsidR="004B2B0A" w:rsidRPr="000838CD" w:rsidRDefault="004B2B0A" w:rsidP="00E128F3">
            <w:pPr>
              <w:rPr>
                <w:sz w:val="24"/>
                <w:szCs w:val="24"/>
                <w:lang w:eastAsia="en-GB"/>
              </w:rPr>
            </w:pPr>
          </w:p>
        </w:tc>
      </w:tr>
      <w:tr w:rsidR="004B2B0A" w:rsidRPr="000838CD" w14:paraId="36E5D9BD" w14:textId="77777777" w:rsidTr="00E128F3">
        <w:trPr>
          <w:trHeight w:val="255"/>
          <w:jc w:val="center"/>
        </w:trPr>
        <w:tc>
          <w:tcPr>
            <w:tcW w:w="1942" w:type="dxa"/>
            <w:vMerge w:val="restart"/>
            <w:tcBorders>
              <w:top w:val="single" w:sz="4" w:space="0" w:color="auto"/>
              <w:left w:val="single" w:sz="4" w:space="0" w:color="auto"/>
              <w:right w:val="single" w:sz="8" w:space="0" w:color="auto"/>
            </w:tcBorders>
            <w:shd w:val="clear" w:color="auto" w:fill="auto"/>
            <w:noWrap/>
            <w:vAlign w:val="center"/>
          </w:tcPr>
          <w:p w14:paraId="6ED5E896" w14:textId="77777777" w:rsidR="004B2B0A" w:rsidRPr="000838CD" w:rsidRDefault="004B2B0A" w:rsidP="00E128F3">
            <w:pPr>
              <w:jc w:val="center"/>
              <w:rPr>
                <w:sz w:val="24"/>
                <w:szCs w:val="24"/>
                <w:lang w:eastAsia="en-GB"/>
              </w:rPr>
            </w:pPr>
            <w:r w:rsidRPr="002530C8">
              <w:rPr>
                <w:rFonts w:cs="Times"/>
                <w:color w:val="141413"/>
                <w:sz w:val="22"/>
                <w:szCs w:val="15"/>
              </w:rPr>
              <w:t xml:space="preserve">low </w:t>
            </w:r>
            <w:proofErr w:type="spellStart"/>
            <w:r w:rsidRPr="002530C8">
              <w:rPr>
                <w:rFonts w:cs="Times"/>
                <w:color w:val="141413"/>
                <w:sz w:val="22"/>
                <w:szCs w:val="15"/>
              </w:rPr>
              <w:t>insulin</w:t>
            </w:r>
            <w:r>
              <w:rPr>
                <w:rFonts w:cs="Times"/>
                <w:color w:val="141413"/>
                <w:sz w:val="22"/>
                <w:szCs w:val="15"/>
              </w:rPr>
              <w:t>ae</w:t>
            </w:r>
            <w:r w:rsidRPr="002530C8">
              <w:rPr>
                <w:rFonts w:cs="Times"/>
                <w:color w:val="141413"/>
                <w:sz w:val="22"/>
                <w:szCs w:val="15"/>
              </w:rPr>
              <w:t>mic</w:t>
            </w:r>
            <w:proofErr w:type="spellEnd"/>
            <w:r w:rsidRPr="002530C8">
              <w:rPr>
                <w:rFonts w:cs="Times"/>
                <w:color w:val="141413"/>
                <w:sz w:val="22"/>
                <w:szCs w:val="15"/>
              </w:rPr>
              <w:t>-hyperglyc</w:t>
            </w:r>
            <w:r>
              <w:rPr>
                <w:rFonts w:cs="Times"/>
                <w:color w:val="141413"/>
                <w:sz w:val="22"/>
                <w:szCs w:val="15"/>
              </w:rPr>
              <w:t>ae</w:t>
            </w:r>
            <w:r w:rsidRPr="002530C8">
              <w:rPr>
                <w:rFonts w:cs="Times"/>
                <w:color w:val="141413"/>
                <w:sz w:val="22"/>
                <w:szCs w:val="15"/>
              </w:rPr>
              <w:t>mic (L</w:t>
            </w:r>
            <w:r>
              <w:rPr>
                <w:rFonts w:cs="Times"/>
                <w:color w:val="141413"/>
                <w:sz w:val="22"/>
                <w:szCs w:val="15"/>
              </w:rPr>
              <w:t>I</w:t>
            </w:r>
            <w:r w:rsidRPr="002530C8">
              <w:rPr>
                <w:rFonts w:cs="Times"/>
                <w:color w:val="141413"/>
                <w:sz w:val="22"/>
                <w:szCs w:val="15"/>
              </w:rPr>
              <w:t>Hyp)</w:t>
            </w:r>
          </w:p>
        </w:tc>
        <w:tc>
          <w:tcPr>
            <w:tcW w:w="1341" w:type="dxa"/>
            <w:tcBorders>
              <w:top w:val="single" w:sz="4" w:space="0" w:color="auto"/>
              <w:left w:val="nil"/>
              <w:bottom w:val="single" w:sz="4" w:space="0" w:color="auto"/>
              <w:right w:val="single" w:sz="4" w:space="0" w:color="auto"/>
            </w:tcBorders>
            <w:shd w:val="clear" w:color="auto" w:fill="auto"/>
            <w:vAlign w:val="center"/>
          </w:tcPr>
          <w:p w14:paraId="1F48ACAB" w14:textId="77777777" w:rsidR="004B2B0A" w:rsidRPr="000838CD" w:rsidRDefault="004B2B0A" w:rsidP="00E128F3">
            <w:pPr>
              <w:jc w:val="center"/>
              <w:rPr>
                <w:sz w:val="24"/>
                <w:szCs w:val="24"/>
                <w:lang w:eastAsia="en-GB"/>
              </w:rPr>
            </w:pPr>
            <w:r>
              <w:rPr>
                <w:sz w:val="22"/>
              </w:rPr>
              <w:t>2</w:t>
            </w:r>
          </w:p>
        </w:tc>
        <w:tc>
          <w:tcPr>
            <w:tcW w:w="1509" w:type="dxa"/>
            <w:tcBorders>
              <w:top w:val="single" w:sz="4" w:space="0" w:color="auto"/>
              <w:left w:val="nil"/>
              <w:bottom w:val="single" w:sz="4" w:space="0" w:color="auto"/>
              <w:right w:val="single" w:sz="4" w:space="0" w:color="auto"/>
            </w:tcBorders>
            <w:shd w:val="clear" w:color="auto" w:fill="auto"/>
            <w:vAlign w:val="bottom"/>
          </w:tcPr>
          <w:p w14:paraId="4214DE6F" w14:textId="77777777" w:rsidR="004B2B0A" w:rsidRPr="00B23ACF" w:rsidRDefault="004B2B0A" w:rsidP="00E128F3">
            <w:pPr>
              <w:jc w:val="center"/>
              <w:rPr>
                <w:sz w:val="22"/>
              </w:rPr>
            </w:pPr>
            <w:r w:rsidRPr="00B23ACF">
              <w:rPr>
                <w:sz w:val="22"/>
              </w:rPr>
              <w:t>28.7</w:t>
            </w:r>
          </w:p>
        </w:tc>
        <w:tc>
          <w:tcPr>
            <w:tcW w:w="2185" w:type="dxa"/>
            <w:tcBorders>
              <w:top w:val="single" w:sz="4" w:space="0" w:color="auto"/>
              <w:left w:val="nil"/>
              <w:bottom w:val="single" w:sz="4" w:space="0" w:color="auto"/>
              <w:right w:val="single" w:sz="4" w:space="0" w:color="auto"/>
            </w:tcBorders>
            <w:shd w:val="clear" w:color="auto" w:fill="auto"/>
            <w:noWrap/>
            <w:vAlign w:val="bottom"/>
          </w:tcPr>
          <w:p w14:paraId="35A618A6" w14:textId="77777777" w:rsidR="004B2B0A" w:rsidRDefault="004B2B0A" w:rsidP="00E128F3">
            <w:pPr>
              <w:jc w:val="right"/>
              <w:rPr>
                <w:rFonts w:ascii="Calibri" w:hAnsi="Calibri"/>
                <w:color w:val="000000"/>
                <w:sz w:val="22"/>
              </w:rPr>
            </w:pPr>
            <w:r>
              <w:rPr>
                <w:rFonts w:ascii="Calibri" w:hAnsi="Calibri"/>
                <w:color w:val="000000"/>
                <w:sz w:val="22"/>
              </w:rPr>
              <w:t>0.177647</w:t>
            </w:r>
          </w:p>
        </w:tc>
        <w:tc>
          <w:tcPr>
            <w:tcW w:w="2117" w:type="dxa"/>
            <w:tcBorders>
              <w:top w:val="single" w:sz="4" w:space="0" w:color="auto"/>
              <w:left w:val="nil"/>
              <w:bottom w:val="single" w:sz="4" w:space="0" w:color="auto"/>
              <w:right w:val="single" w:sz="4" w:space="0" w:color="auto"/>
            </w:tcBorders>
            <w:shd w:val="clear" w:color="auto" w:fill="auto"/>
            <w:noWrap/>
            <w:vAlign w:val="bottom"/>
          </w:tcPr>
          <w:p w14:paraId="400C675B" w14:textId="77777777" w:rsidR="004B2B0A" w:rsidRDefault="004B2B0A" w:rsidP="00E128F3">
            <w:pPr>
              <w:jc w:val="right"/>
              <w:rPr>
                <w:rFonts w:ascii="Calibri" w:hAnsi="Calibri"/>
                <w:color w:val="000000"/>
                <w:sz w:val="22"/>
              </w:rPr>
            </w:pPr>
            <w:r>
              <w:rPr>
                <w:rFonts w:ascii="Calibri" w:hAnsi="Calibri"/>
                <w:color w:val="000000"/>
                <w:sz w:val="22"/>
              </w:rPr>
              <w:t>1.505383</w:t>
            </w:r>
          </w:p>
        </w:tc>
      </w:tr>
      <w:tr w:rsidR="004B2B0A" w:rsidRPr="000838CD" w14:paraId="38DDBC04" w14:textId="77777777" w:rsidTr="00E128F3">
        <w:trPr>
          <w:trHeight w:val="255"/>
          <w:jc w:val="center"/>
        </w:trPr>
        <w:tc>
          <w:tcPr>
            <w:tcW w:w="1942" w:type="dxa"/>
            <w:vMerge/>
            <w:tcBorders>
              <w:left w:val="single" w:sz="4" w:space="0" w:color="auto"/>
              <w:right w:val="single" w:sz="8" w:space="0" w:color="auto"/>
            </w:tcBorders>
            <w:shd w:val="clear" w:color="auto" w:fill="auto"/>
            <w:noWrap/>
            <w:vAlign w:val="bottom"/>
          </w:tcPr>
          <w:p w14:paraId="2ADEECAC" w14:textId="77777777" w:rsidR="004B2B0A" w:rsidRPr="000838CD" w:rsidRDefault="004B2B0A" w:rsidP="00E128F3">
            <w:pP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452A4120" w14:textId="77777777" w:rsidR="004B2B0A" w:rsidRPr="000838CD" w:rsidRDefault="004B2B0A" w:rsidP="00E128F3">
            <w:pPr>
              <w:jc w:val="center"/>
              <w:rPr>
                <w:sz w:val="24"/>
                <w:szCs w:val="24"/>
                <w:lang w:eastAsia="en-GB"/>
              </w:rPr>
            </w:pPr>
            <w:r>
              <w:rPr>
                <w:sz w:val="22"/>
              </w:rPr>
              <w:t>4</w:t>
            </w:r>
          </w:p>
        </w:tc>
        <w:tc>
          <w:tcPr>
            <w:tcW w:w="1509" w:type="dxa"/>
            <w:tcBorders>
              <w:top w:val="nil"/>
              <w:left w:val="nil"/>
              <w:bottom w:val="single" w:sz="4" w:space="0" w:color="auto"/>
              <w:right w:val="single" w:sz="4" w:space="0" w:color="auto"/>
            </w:tcBorders>
            <w:shd w:val="clear" w:color="auto" w:fill="auto"/>
            <w:vAlign w:val="bottom"/>
          </w:tcPr>
          <w:p w14:paraId="01113CC6" w14:textId="77777777" w:rsidR="004B2B0A" w:rsidRPr="00B23ACF" w:rsidRDefault="004B2B0A" w:rsidP="00E128F3">
            <w:pPr>
              <w:jc w:val="center"/>
              <w:rPr>
                <w:sz w:val="22"/>
              </w:rPr>
            </w:pPr>
            <w:r w:rsidRPr="00B23ACF">
              <w:rPr>
                <w:sz w:val="22"/>
              </w:rPr>
              <w:t>27.8</w:t>
            </w:r>
          </w:p>
        </w:tc>
        <w:tc>
          <w:tcPr>
            <w:tcW w:w="2185" w:type="dxa"/>
            <w:tcBorders>
              <w:top w:val="nil"/>
              <w:left w:val="nil"/>
              <w:bottom w:val="single" w:sz="4" w:space="0" w:color="auto"/>
              <w:right w:val="single" w:sz="4" w:space="0" w:color="auto"/>
            </w:tcBorders>
            <w:shd w:val="clear" w:color="auto" w:fill="auto"/>
            <w:noWrap/>
            <w:vAlign w:val="bottom"/>
          </w:tcPr>
          <w:p w14:paraId="0D552ABC" w14:textId="77777777" w:rsidR="004B2B0A" w:rsidRDefault="004B2B0A" w:rsidP="00E128F3">
            <w:pPr>
              <w:jc w:val="right"/>
              <w:rPr>
                <w:rFonts w:ascii="Calibri" w:hAnsi="Calibri"/>
                <w:color w:val="000000"/>
                <w:sz w:val="22"/>
              </w:rPr>
            </w:pPr>
            <w:r>
              <w:rPr>
                <w:rFonts w:ascii="Calibri" w:hAnsi="Calibri"/>
                <w:color w:val="000000"/>
                <w:sz w:val="22"/>
              </w:rPr>
              <w:t>0.432237</w:t>
            </w:r>
          </w:p>
        </w:tc>
        <w:tc>
          <w:tcPr>
            <w:tcW w:w="2117" w:type="dxa"/>
            <w:tcBorders>
              <w:top w:val="nil"/>
              <w:left w:val="nil"/>
              <w:bottom w:val="single" w:sz="4" w:space="0" w:color="auto"/>
              <w:right w:val="single" w:sz="4" w:space="0" w:color="auto"/>
            </w:tcBorders>
            <w:shd w:val="clear" w:color="auto" w:fill="auto"/>
            <w:noWrap/>
            <w:vAlign w:val="bottom"/>
          </w:tcPr>
          <w:p w14:paraId="1755279F" w14:textId="77777777" w:rsidR="004B2B0A" w:rsidRDefault="004B2B0A" w:rsidP="00E128F3">
            <w:pPr>
              <w:jc w:val="right"/>
              <w:rPr>
                <w:rFonts w:ascii="Calibri" w:hAnsi="Calibri"/>
                <w:color w:val="000000"/>
                <w:sz w:val="22"/>
              </w:rPr>
            </w:pPr>
            <w:r>
              <w:rPr>
                <w:rFonts w:ascii="Calibri" w:hAnsi="Calibri"/>
                <w:color w:val="000000"/>
                <w:sz w:val="22"/>
              </w:rPr>
              <w:t>2.705433</w:t>
            </w:r>
          </w:p>
        </w:tc>
      </w:tr>
      <w:tr w:rsidR="004B2B0A" w:rsidRPr="000838CD" w14:paraId="5160601E" w14:textId="77777777" w:rsidTr="00E128F3">
        <w:trPr>
          <w:trHeight w:val="255"/>
          <w:jc w:val="center"/>
        </w:trPr>
        <w:tc>
          <w:tcPr>
            <w:tcW w:w="1942" w:type="dxa"/>
            <w:vMerge/>
            <w:tcBorders>
              <w:left w:val="single" w:sz="4" w:space="0" w:color="auto"/>
              <w:right w:val="single" w:sz="8" w:space="0" w:color="auto"/>
            </w:tcBorders>
            <w:shd w:val="clear" w:color="auto" w:fill="auto"/>
            <w:noWrap/>
            <w:vAlign w:val="bottom"/>
          </w:tcPr>
          <w:p w14:paraId="2D82BEF5" w14:textId="77777777" w:rsidR="004B2B0A" w:rsidRPr="000838CD" w:rsidRDefault="004B2B0A" w:rsidP="00E128F3">
            <w:pP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0BE4828A" w14:textId="77777777" w:rsidR="004B2B0A" w:rsidRPr="000838CD" w:rsidRDefault="004B2B0A" w:rsidP="00E128F3">
            <w:pPr>
              <w:jc w:val="center"/>
              <w:rPr>
                <w:sz w:val="24"/>
                <w:szCs w:val="24"/>
                <w:lang w:eastAsia="en-GB"/>
              </w:rPr>
            </w:pPr>
            <w:r>
              <w:rPr>
                <w:sz w:val="22"/>
              </w:rPr>
              <w:t>6</w:t>
            </w:r>
          </w:p>
        </w:tc>
        <w:tc>
          <w:tcPr>
            <w:tcW w:w="1509" w:type="dxa"/>
            <w:tcBorders>
              <w:top w:val="nil"/>
              <w:left w:val="nil"/>
              <w:bottom w:val="single" w:sz="4" w:space="0" w:color="auto"/>
              <w:right w:val="single" w:sz="4" w:space="0" w:color="auto"/>
            </w:tcBorders>
            <w:shd w:val="clear" w:color="auto" w:fill="auto"/>
            <w:vAlign w:val="bottom"/>
          </w:tcPr>
          <w:p w14:paraId="5870B130" w14:textId="77777777" w:rsidR="004B2B0A" w:rsidRPr="00B23ACF" w:rsidRDefault="004B2B0A" w:rsidP="00E128F3">
            <w:pPr>
              <w:jc w:val="center"/>
              <w:rPr>
                <w:sz w:val="22"/>
              </w:rPr>
            </w:pPr>
            <w:r w:rsidRPr="00B23ACF">
              <w:rPr>
                <w:sz w:val="22"/>
              </w:rPr>
              <w:t>27.5</w:t>
            </w:r>
          </w:p>
        </w:tc>
        <w:tc>
          <w:tcPr>
            <w:tcW w:w="2185" w:type="dxa"/>
            <w:tcBorders>
              <w:top w:val="nil"/>
              <w:left w:val="nil"/>
              <w:bottom w:val="single" w:sz="4" w:space="0" w:color="auto"/>
              <w:right w:val="single" w:sz="4" w:space="0" w:color="auto"/>
            </w:tcBorders>
            <w:shd w:val="clear" w:color="auto" w:fill="auto"/>
            <w:noWrap/>
            <w:vAlign w:val="bottom"/>
          </w:tcPr>
          <w:p w14:paraId="764A5C18" w14:textId="77777777" w:rsidR="004B2B0A" w:rsidRDefault="004B2B0A" w:rsidP="00E128F3">
            <w:pPr>
              <w:jc w:val="right"/>
              <w:rPr>
                <w:rFonts w:ascii="Calibri" w:hAnsi="Calibri"/>
                <w:color w:val="000000"/>
                <w:sz w:val="22"/>
              </w:rPr>
            </w:pPr>
            <w:r>
              <w:rPr>
                <w:rFonts w:ascii="Calibri" w:hAnsi="Calibri"/>
                <w:color w:val="000000"/>
                <w:sz w:val="22"/>
              </w:rPr>
              <w:t>0.5171</w:t>
            </w:r>
          </w:p>
        </w:tc>
        <w:tc>
          <w:tcPr>
            <w:tcW w:w="2117" w:type="dxa"/>
            <w:tcBorders>
              <w:top w:val="nil"/>
              <w:left w:val="nil"/>
              <w:bottom w:val="single" w:sz="4" w:space="0" w:color="auto"/>
              <w:right w:val="single" w:sz="4" w:space="0" w:color="auto"/>
            </w:tcBorders>
            <w:shd w:val="clear" w:color="auto" w:fill="auto"/>
            <w:noWrap/>
            <w:vAlign w:val="bottom"/>
          </w:tcPr>
          <w:p w14:paraId="1DBC06DF" w14:textId="77777777" w:rsidR="004B2B0A" w:rsidRDefault="004B2B0A" w:rsidP="00E128F3">
            <w:pPr>
              <w:jc w:val="right"/>
              <w:rPr>
                <w:rFonts w:ascii="Calibri" w:hAnsi="Calibri"/>
                <w:color w:val="000000"/>
                <w:sz w:val="22"/>
              </w:rPr>
            </w:pPr>
            <w:r>
              <w:rPr>
                <w:rFonts w:ascii="Calibri" w:hAnsi="Calibri"/>
                <w:color w:val="000000"/>
                <w:sz w:val="22"/>
              </w:rPr>
              <w:t>3.289273</w:t>
            </w:r>
          </w:p>
        </w:tc>
      </w:tr>
      <w:tr w:rsidR="004B2B0A" w:rsidRPr="000838CD" w14:paraId="2FDFC8DE" w14:textId="77777777" w:rsidTr="00E128F3">
        <w:trPr>
          <w:trHeight w:val="255"/>
          <w:jc w:val="center"/>
        </w:trPr>
        <w:tc>
          <w:tcPr>
            <w:tcW w:w="1942" w:type="dxa"/>
            <w:vMerge/>
            <w:tcBorders>
              <w:left w:val="single" w:sz="4" w:space="0" w:color="auto"/>
              <w:right w:val="single" w:sz="8" w:space="0" w:color="auto"/>
            </w:tcBorders>
            <w:shd w:val="clear" w:color="auto" w:fill="auto"/>
            <w:noWrap/>
            <w:vAlign w:val="bottom"/>
          </w:tcPr>
          <w:p w14:paraId="79544732" w14:textId="77777777" w:rsidR="004B2B0A" w:rsidRPr="000838CD" w:rsidRDefault="004B2B0A" w:rsidP="00E128F3">
            <w:pP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313C4360" w14:textId="77777777" w:rsidR="004B2B0A" w:rsidRPr="000838CD" w:rsidRDefault="004B2B0A" w:rsidP="00E128F3">
            <w:pPr>
              <w:jc w:val="center"/>
              <w:rPr>
                <w:sz w:val="24"/>
                <w:szCs w:val="24"/>
                <w:lang w:eastAsia="en-GB"/>
              </w:rPr>
            </w:pPr>
            <w:r>
              <w:rPr>
                <w:sz w:val="22"/>
              </w:rPr>
              <w:t xml:space="preserve">8 </w:t>
            </w:r>
          </w:p>
        </w:tc>
        <w:tc>
          <w:tcPr>
            <w:tcW w:w="1509" w:type="dxa"/>
            <w:tcBorders>
              <w:top w:val="nil"/>
              <w:left w:val="nil"/>
              <w:bottom w:val="single" w:sz="4" w:space="0" w:color="auto"/>
              <w:right w:val="single" w:sz="4" w:space="0" w:color="auto"/>
            </w:tcBorders>
            <w:shd w:val="clear" w:color="auto" w:fill="auto"/>
            <w:vAlign w:val="bottom"/>
          </w:tcPr>
          <w:p w14:paraId="6FF1773D" w14:textId="77777777" w:rsidR="004B2B0A" w:rsidRPr="00B23ACF" w:rsidRDefault="004B2B0A" w:rsidP="00E128F3">
            <w:pPr>
              <w:jc w:val="center"/>
              <w:rPr>
                <w:sz w:val="22"/>
              </w:rPr>
            </w:pPr>
            <w:r w:rsidRPr="00B23ACF">
              <w:rPr>
                <w:sz w:val="22"/>
              </w:rPr>
              <w:t>28.7</w:t>
            </w:r>
          </w:p>
        </w:tc>
        <w:tc>
          <w:tcPr>
            <w:tcW w:w="2185" w:type="dxa"/>
            <w:tcBorders>
              <w:top w:val="nil"/>
              <w:left w:val="nil"/>
              <w:bottom w:val="single" w:sz="4" w:space="0" w:color="auto"/>
              <w:right w:val="single" w:sz="4" w:space="0" w:color="auto"/>
            </w:tcBorders>
            <w:shd w:val="clear" w:color="auto" w:fill="auto"/>
            <w:noWrap/>
            <w:vAlign w:val="bottom"/>
          </w:tcPr>
          <w:p w14:paraId="1D78564C" w14:textId="77777777" w:rsidR="004B2B0A" w:rsidRDefault="004B2B0A" w:rsidP="00E128F3">
            <w:pPr>
              <w:jc w:val="right"/>
              <w:rPr>
                <w:rFonts w:ascii="Calibri" w:hAnsi="Calibri"/>
                <w:color w:val="000000"/>
                <w:sz w:val="22"/>
              </w:rPr>
            </w:pPr>
            <w:r>
              <w:rPr>
                <w:rFonts w:ascii="Calibri" w:hAnsi="Calibri"/>
                <w:color w:val="000000"/>
                <w:sz w:val="22"/>
              </w:rPr>
              <w:t>0.177647</w:t>
            </w:r>
          </w:p>
        </w:tc>
        <w:tc>
          <w:tcPr>
            <w:tcW w:w="2117" w:type="dxa"/>
            <w:tcBorders>
              <w:top w:val="nil"/>
              <w:left w:val="nil"/>
              <w:bottom w:val="single" w:sz="4" w:space="0" w:color="auto"/>
              <w:right w:val="single" w:sz="4" w:space="0" w:color="auto"/>
            </w:tcBorders>
            <w:shd w:val="clear" w:color="auto" w:fill="auto"/>
            <w:noWrap/>
            <w:vAlign w:val="bottom"/>
          </w:tcPr>
          <w:p w14:paraId="2C937442" w14:textId="77777777" w:rsidR="004B2B0A" w:rsidRDefault="004B2B0A" w:rsidP="00E128F3">
            <w:pPr>
              <w:jc w:val="right"/>
              <w:rPr>
                <w:rFonts w:ascii="Calibri" w:hAnsi="Calibri"/>
                <w:color w:val="000000"/>
                <w:sz w:val="22"/>
              </w:rPr>
            </w:pPr>
            <w:r>
              <w:rPr>
                <w:rFonts w:ascii="Calibri" w:hAnsi="Calibri"/>
                <w:color w:val="000000"/>
                <w:sz w:val="22"/>
              </w:rPr>
              <w:t>1.505383</w:t>
            </w:r>
          </w:p>
        </w:tc>
      </w:tr>
      <w:tr w:rsidR="004B2B0A" w:rsidRPr="000838CD" w14:paraId="03C0F23A" w14:textId="77777777" w:rsidTr="00E128F3">
        <w:trPr>
          <w:trHeight w:val="255"/>
          <w:jc w:val="center"/>
        </w:trPr>
        <w:tc>
          <w:tcPr>
            <w:tcW w:w="1942" w:type="dxa"/>
            <w:vMerge/>
            <w:tcBorders>
              <w:left w:val="single" w:sz="4" w:space="0" w:color="auto"/>
              <w:right w:val="single" w:sz="8" w:space="0" w:color="auto"/>
            </w:tcBorders>
            <w:shd w:val="clear" w:color="auto" w:fill="auto"/>
            <w:noWrap/>
            <w:vAlign w:val="bottom"/>
          </w:tcPr>
          <w:p w14:paraId="3729ABAA" w14:textId="77777777" w:rsidR="004B2B0A" w:rsidRPr="000838CD" w:rsidRDefault="004B2B0A" w:rsidP="00E128F3">
            <w:pP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54AB6961" w14:textId="77777777" w:rsidR="004B2B0A" w:rsidRPr="000838CD" w:rsidRDefault="004B2B0A" w:rsidP="00E128F3">
            <w:pPr>
              <w:jc w:val="center"/>
              <w:rPr>
                <w:sz w:val="24"/>
                <w:szCs w:val="24"/>
                <w:lang w:eastAsia="en-GB"/>
              </w:rPr>
            </w:pPr>
            <w:r>
              <w:rPr>
                <w:sz w:val="22"/>
              </w:rPr>
              <w:t>10</w:t>
            </w:r>
          </w:p>
        </w:tc>
        <w:tc>
          <w:tcPr>
            <w:tcW w:w="1509" w:type="dxa"/>
            <w:tcBorders>
              <w:top w:val="nil"/>
              <w:left w:val="nil"/>
              <w:bottom w:val="single" w:sz="4" w:space="0" w:color="auto"/>
              <w:right w:val="single" w:sz="4" w:space="0" w:color="auto"/>
            </w:tcBorders>
            <w:shd w:val="clear" w:color="auto" w:fill="auto"/>
            <w:vAlign w:val="bottom"/>
          </w:tcPr>
          <w:p w14:paraId="4EF69929" w14:textId="77777777" w:rsidR="004B2B0A" w:rsidRPr="00B23ACF" w:rsidRDefault="004B2B0A" w:rsidP="00E128F3">
            <w:pPr>
              <w:jc w:val="center"/>
              <w:rPr>
                <w:sz w:val="22"/>
              </w:rPr>
            </w:pPr>
            <w:r w:rsidRPr="00B23ACF">
              <w:rPr>
                <w:sz w:val="22"/>
              </w:rPr>
              <w:t>29</w:t>
            </w:r>
          </w:p>
        </w:tc>
        <w:tc>
          <w:tcPr>
            <w:tcW w:w="2185" w:type="dxa"/>
            <w:tcBorders>
              <w:top w:val="nil"/>
              <w:left w:val="nil"/>
              <w:bottom w:val="single" w:sz="4" w:space="0" w:color="auto"/>
              <w:right w:val="single" w:sz="4" w:space="0" w:color="auto"/>
            </w:tcBorders>
            <w:shd w:val="clear" w:color="auto" w:fill="auto"/>
            <w:noWrap/>
            <w:vAlign w:val="bottom"/>
          </w:tcPr>
          <w:p w14:paraId="655E9B73" w14:textId="77777777" w:rsidR="004B2B0A" w:rsidRDefault="004B2B0A" w:rsidP="00E128F3">
            <w:pPr>
              <w:jc w:val="right"/>
              <w:rPr>
                <w:rFonts w:ascii="Calibri" w:hAnsi="Calibri"/>
                <w:color w:val="000000"/>
                <w:sz w:val="22"/>
              </w:rPr>
            </w:pPr>
            <w:r>
              <w:rPr>
                <w:rFonts w:ascii="Calibri" w:hAnsi="Calibri"/>
                <w:color w:val="000000"/>
                <w:sz w:val="22"/>
              </w:rPr>
              <w:t>0.092784</w:t>
            </w:r>
          </w:p>
        </w:tc>
        <w:tc>
          <w:tcPr>
            <w:tcW w:w="2117" w:type="dxa"/>
            <w:tcBorders>
              <w:top w:val="nil"/>
              <w:left w:val="nil"/>
              <w:bottom w:val="single" w:sz="4" w:space="0" w:color="auto"/>
              <w:right w:val="single" w:sz="4" w:space="0" w:color="auto"/>
            </w:tcBorders>
            <w:shd w:val="clear" w:color="auto" w:fill="auto"/>
            <w:noWrap/>
            <w:vAlign w:val="bottom"/>
          </w:tcPr>
          <w:p w14:paraId="797E77A5" w14:textId="77777777" w:rsidR="004B2B0A" w:rsidRDefault="004B2B0A" w:rsidP="00E128F3">
            <w:pPr>
              <w:jc w:val="right"/>
              <w:rPr>
                <w:rFonts w:ascii="Calibri" w:hAnsi="Calibri"/>
                <w:color w:val="000000"/>
                <w:sz w:val="22"/>
              </w:rPr>
            </w:pPr>
            <w:r>
              <w:rPr>
                <w:rFonts w:ascii="Calibri" w:hAnsi="Calibri"/>
                <w:color w:val="000000"/>
                <w:sz w:val="22"/>
              </w:rPr>
              <w:t>1.23818</w:t>
            </w:r>
          </w:p>
        </w:tc>
      </w:tr>
      <w:tr w:rsidR="004B2B0A" w:rsidRPr="000838CD" w14:paraId="68E8C2D6" w14:textId="77777777" w:rsidTr="00E128F3">
        <w:trPr>
          <w:trHeight w:val="252"/>
          <w:jc w:val="center"/>
        </w:trPr>
        <w:tc>
          <w:tcPr>
            <w:tcW w:w="1942" w:type="dxa"/>
            <w:vMerge/>
            <w:tcBorders>
              <w:left w:val="single" w:sz="4" w:space="0" w:color="auto"/>
              <w:bottom w:val="single" w:sz="4" w:space="0" w:color="auto"/>
              <w:right w:val="single" w:sz="8" w:space="0" w:color="auto"/>
            </w:tcBorders>
            <w:shd w:val="clear" w:color="auto" w:fill="auto"/>
            <w:noWrap/>
            <w:vAlign w:val="bottom"/>
          </w:tcPr>
          <w:p w14:paraId="1C194329" w14:textId="77777777" w:rsidR="004B2B0A" w:rsidRPr="000838CD" w:rsidRDefault="004B2B0A" w:rsidP="00E128F3">
            <w:pPr>
              <w:rPr>
                <w:sz w:val="24"/>
                <w:szCs w:val="24"/>
                <w:lang w:eastAsia="en-GB"/>
              </w:rPr>
            </w:pPr>
          </w:p>
        </w:tc>
        <w:tc>
          <w:tcPr>
            <w:tcW w:w="1341" w:type="dxa"/>
            <w:tcBorders>
              <w:top w:val="nil"/>
              <w:left w:val="nil"/>
              <w:bottom w:val="single" w:sz="4" w:space="0" w:color="auto"/>
              <w:right w:val="single" w:sz="4" w:space="0" w:color="auto"/>
            </w:tcBorders>
            <w:shd w:val="clear" w:color="auto" w:fill="auto"/>
            <w:vAlign w:val="center"/>
          </w:tcPr>
          <w:p w14:paraId="10323631" w14:textId="77777777" w:rsidR="004B2B0A" w:rsidRPr="000838CD" w:rsidRDefault="004B2B0A" w:rsidP="00E128F3">
            <w:pPr>
              <w:jc w:val="center"/>
              <w:rPr>
                <w:sz w:val="24"/>
                <w:szCs w:val="24"/>
                <w:lang w:eastAsia="en-GB"/>
              </w:rPr>
            </w:pPr>
            <w:r>
              <w:rPr>
                <w:sz w:val="22"/>
              </w:rPr>
              <w:t>12</w:t>
            </w:r>
          </w:p>
        </w:tc>
        <w:tc>
          <w:tcPr>
            <w:tcW w:w="1509" w:type="dxa"/>
            <w:tcBorders>
              <w:top w:val="nil"/>
              <w:left w:val="nil"/>
              <w:bottom w:val="single" w:sz="4" w:space="0" w:color="auto"/>
              <w:right w:val="single" w:sz="4" w:space="0" w:color="auto"/>
            </w:tcBorders>
            <w:shd w:val="clear" w:color="auto" w:fill="auto"/>
            <w:vAlign w:val="bottom"/>
          </w:tcPr>
          <w:p w14:paraId="7155B56A" w14:textId="77777777" w:rsidR="004B2B0A" w:rsidRPr="00B23ACF" w:rsidRDefault="004B2B0A" w:rsidP="00E128F3">
            <w:pPr>
              <w:jc w:val="center"/>
              <w:rPr>
                <w:sz w:val="22"/>
              </w:rPr>
            </w:pPr>
            <w:r w:rsidRPr="00B23ACF">
              <w:rPr>
                <w:sz w:val="22"/>
              </w:rPr>
              <w:t>28.5</w:t>
            </w:r>
          </w:p>
        </w:tc>
        <w:tc>
          <w:tcPr>
            <w:tcW w:w="2185" w:type="dxa"/>
            <w:tcBorders>
              <w:top w:val="nil"/>
              <w:left w:val="nil"/>
              <w:bottom w:val="single" w:sz="4" w:space="0" w:color="auto"/>
              <w:right w:val="single" w:sz="4" w:space="0" w:color="auto"/>
            </w:tcBorders>
            <w:shd w:val="clear" w:color="auto" w:fill="auto"/>
            <w:noWrap/>
            <w:vAlign w:val="bottom"/>
          </w:tcPr>
          <w:p w14:paraId="001D8585" w14:textId="77777777" w:rsidR="004B2B0A" w:rsidRDefault="004B2B0A" w:rsidP="00E128F3">
            <w:pPr>
              <w:jc w:val="right"/>
              <w:rPr>
                <w:rFonts w:ascii="Calibri" w:hAnsi="Calibri"/>
                <w:color w:val="000000"/>
                <w:sz w:val="22"/>
              </w:rPr>
            </w:pPr>
            <w:r>
              <w:rPr>
                <w:rFonts w:ascii="Calibri" w:hAnsi="Calibri"/>
                <w:color w:val="000000"/>
                <w:sz w:val="22"/>
              </w:rPr>
              <w:t>0.234223</w:t>
            </w:r>
          </w:p>
        </w:tc>
        <w:tc>
          <w:tcPr>
            <w:tcW w:w="2117" w:type="dxa"/>
            <w:tcBorders>
              <w:top w:val="nil"/>
              <w:left w:val="nil"/>
              <w:bottom w:val="single" w:sz="4" w:space="0" w:color="auto"/>
              <w:right w:val="single" w:sz="4" w:space="0" w:color="auto"/>
            </w:tcBorders>
            <w:shd w:val="clear" w:color="auto" w:fill="auto"/>
            <w:noWrap/>
            <w:vAlign w:val="bottom"/>
          </w:tcPr>
          <w:p w14:paraId="0797E2E9" w14:textId="77777777" w:rsidR="004B2B0A" w:rsidRDefault="004B2B0A" w:rsidP="00E128F3">
            <w:pPr>
              <w:jc w:val="right"/>
              <w:rPr>
                <w:rFonts w:ascii="Calibri" w:hAnsi="Calibri"/>
                <w:color w:val="000000"/>
                <w:sz w:val="22"/>
              </w:rPr>
            </w:pPr>
            <w:r>
              <w:rPr>
                <w:rFonts w:ascii="Calibri" w:hAnsi="Calibri"/>
                <w:color w:val="000000"/>
                <w:sz w:val="22"/>
              </w:rPr>
              <w:t>1.</w:t>
            </w:r>
            <w:commentRangeStart w:id="23"/>
            <w:r>
              <w:rPr>
                <w:rFonts w:ascii="Calibri" w:hAnsi="Calibri"/>
                <w:color w:val="000000"/>
                <w:sz w:val="22"/>
              </w:rPr>
              <w:t>714836</w:t>
            </w:r>
            <w:commentRangeEnd w:id="23"/>
            <w:r w:rsidR="00DE6BA2">
              <w:rPr>
                <w:rStyle w:val="CommentReference"/>
              </w:rPr>
              <w:commentReference w:id="23"/>
            </w:r>
          </w:p>
        </w:tc>
      </w:tr>
    </w:tbl>
    <w:p w14:paraId="44876AD1" w14:textId="77777777" w:rsidR="004B2B0A" w:rsidRPr="000838CD" w:rsidRDefault="004B2B0A" w:rsidP="004B2B0A">
      <w:pPr>
        <w:jc w:val="both"/>
        <w:rPr>
          <w:sz w:val="24"/>
          <w:szCs w:val="24"/>
        </w:rPr>
      </w:pPr>
    </w:p>
    <w:p w14:paraId="1A19B1BD" w14:textId="77777777" w:rsidR="004B2B0A" w:rsidRDefault="004B2B0A" w:rsidP="004B2B0A">
      <w:pPr>
        <w:jc w:val="both"/>
        <w:rPr>
          <w:sz w:val="22"/>
        </w:rPr>
      </w:pPr>
      <w:r>
        <w:rPr>
          <w:sz w:val="24"/>
          <w:szCs w:val="24"/>
        </w:rPr>
        <w:br w:type="page"/>
      </w:r>
      <w:r w:rsidRPr="000838CD">
        <w:rPr>
          <w:sz w:val="24"/>
          <w:szCs w:val="24"/>
        </w:rPr>
        <w:lastRenderedPageBreak/>
        <w:t>The values in the table above need to be adjusted relative to the reference gene</w:t>
      </w:r>
      <w:r>
        <w:rPr>
          <w:sz w:val="22"/>
        </w:rPr>
        <w:t xml:space="preserve">.   </w:t>
      </w:r>
    </w:p>
    <w:p w14:paraId="66C46305" w14:textId="77777777" w:rsidR="004B2B0A" w:rsidRDefault="004B2B0A" w:rsidP="004B2B0A">
      <w:pPr>
        <w:jc w:val="both"/>
        <w:rPr>
          <w:sz w:val="22"/>
        </w:rPr>
      </w:pPr>
    </w:p>
    <w:p w14:paraId="17179BF9" w14:textId="77777777" w:rsidR="004B2B0A" w:rsidRDefault="004B2B0A" w:rsidP="004B2B0A">
      <w:pPr>
        <w:jc w:val="both"/>
        <w:rPr>
          <w:sz w:val="22"/>
        </w:rPr>
      </w:pPr>
    </w:p>
    <w:tbl>
      <w:tblPr>
        <w:tblW w:w="8541" w:type="dxa"/>
        <w:jc w:val="center"/>
        <w:tblLayout w:type="fixed"/>
        <w:tblLook w:val="04A0" w:firstRow="1" w:lastRow="0" w:firstColumn="1" w:lastColumn="0" w:noHBand="0" w:noVBand="1"/>
      </w:tblPr>
      <w:tblGrid>
        <w:gridCol w:w="2003"/>
        <w:gridCol w:w="1276"/>
        <w:gridCol w:w="1701"/>
        <w:gridCol w:w="1683"/>
        <w:gridCol w:w="1878"/>
      </w:tblGrid>
      <w:tr w:rsidR="004B2B0A" w:rsidRPr="00D8063A" w14:paraId="06C1E294" w14:textId="77777777" w:rsidTr="00E128F3">
        <w:trPr>
          <w:trHeight w:val="855"/>
          <w:jc w:val="center"/>
        </w:trPr>
        <w:tc>
          <w:tcPr>
            <w:tcW w:w="2003" w:type="dxa"/>
            <w:tcBorders>
              <w:top w:val="single" w:sz="4" w:space="0" w:color="auto"/>
              <w:left w:val="single" w:sz="4" w:space="0" w:color="auto"/>
              <w:bottom w:val="single" w:sz="4" w:space="0" w:color="auto"/>
              <w:right w:val="single" w:sz="4" w:space="0" w:color="auto"/>
            </w:tcBorders>
            <w:vAlign w:val="center"/>
          </w:tcPr>
          <w:p w14:paraId="7FC75B2C" w14:textId="77777777" w:rsidR="004B2B0A" w:rsidRPr="00A04684" w:rsidRDefault="004B2B0A" w:rsidP="00E128F3">
            <w:pPr>
              <w:jc w:val="center"/>
              <w:rPr>
                <w:sz w:val="22"/>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1E019E46" w14:textId="77777777" w:rsidR="004B2B0A" w:rsidRPr="00A04684" w:rsidRDefault="004B2B0A" w:rsidP="00E128F3">
            <w:pPr>
              <w:jc w:val="center"/>
              <w:rPr>
                <w:sz w:val="22"/>
                <w:lang w:eastAsia="en-GB"/>
              </w:rPr>
            </w:pPr>
            <w:r w:rsidRPr="000838CD">
              <w:rPr>
                <w:sz w:val="24"/>
                <w:szCs w:val="24"/>
                <w:lang w:eastAsia="en-GB"/>
              </w:rPr>
              <w:t>subject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F219D80" w14:textId="77777777" w:rsidR="004B2B0A" w:rsidRPr="008C4836" w:rsidRDefault="004B2B0A" w:rsidP="00E128F3">
            <w:pPr>
              <w:jc w:val="center"/>
              <w:rPr>
                <w:sz w:val="22"/>
                <w:lang w:eastAsia="en-GB"/>
              </w:rPr>
            </w:pPr>
            <w:r w:rsidRPr="008C4836">
              <w:rPr>
                <w:sz w:val="22"/>
                <w:lang w:eastAsia="en-GB"/>
              </w:rPr>
              <w:t>AF089088</w:t>
            </w:r>
          </w:p>
          <w:p w14:paraId="07A40894" w14:textId="77777777" w:rsidR="004B2B0A" w:rsidRPr="008C4836" w:rsidRDefault="004B2B0A" w:rsidP="00E128F3">
            <w:pPr>
              <w:jc w:val="center"/>
              <w:rPr>
                <w:sz w:val="22"/>
                <w:lang w:eastAsia="en-GB"/>
              </w:rPr>
            </w:pPr>
            <w:r w:rsidRPr="008C4836">
              <w:rPr>
                <w:sz w:val="22"/>
                <w:lang w:eastAsia="en-GB"/>
              </w:rPr>
              <w:t xml:space="preserve">mRNA </w:t>
            </w:r>
            <w:proofErr w:type="spellStart"/>
            <w:r w:rsidRPr="008C4836">
              <w:rPr>
                <w:sz w:val="22"/>
                <w:lang w:eastAsia="en-GB"/>
              </w:rPr>
              <w:t>fg</w:t>
            </w:r>
            <w:proofErr w:type="spellEnd"/>
            <w:r w:rsidRPr="008C4836">
              <w:rPr>
                <w:sz w:val="22"/>
                <w:lang w:eastAsia="en-GB"/>
              </w:rPr>
              <w:t>/ug total RNA</w:t>
            </w:r>
          </w:p>
        </w:tc>
        <w:tc>
          <w:tcPr>
            <w:tcW w:w="1683" w:type="dxa"/>
            <w:tcBorders>
              <w:top w:val="single" w:sz="4" w:space="0" w:color="auto"/>
              <w:left w:val="nil"/>
              <w:bottom w:val="single" w:sz="4" w:space="0" w:color="auto"/>
              <w:right w:val="single" w:sz="4" w:space="0" w:color="auto"/>
            </w:tcBorders>
            <w:shd w:val="clear" w:color="auto" w:fill="auto"/>
            <w:vAlign w:val="center"/>
          </w:tcPr>
          <w:p w14:paraId="3AE9B769" w14:textId="77777777" w:rsidR="004B2B0A" w:rsidRPr="008C4836" w:rsidRDefault="004B2B0A" w:rsidP="00E128F3">
            <w:pPr>
              <w:jc w:val="center"/>
              <w:rPr>
                <w:sz w:val="22"/>
                <w:lang w:eastAsia="en-GB"/>
              </w:rPr>
            </w:pPr>
            <w:r w:rsidRPr="008C4836">
              <w:rPr>
                <w:sz w:val="22"/>
                <w:lang w:eastAsia="en-GB"/>
              </w:rPr>
              <w:t xml:space="preserve">Reference mRNA </w:t>
            </w:r>
            <w:proofErr w:type="spellStart"/>
            <w:r w:rsidRPr="008C4836">
              <w:rPr>
                <w:sz w:val="22"/>
                <w:lang w:eastAsia="en-GB"/>
              </w:rPr>
              <w:t>fg</w:t>
            </w:r>
            <w:proofErr w:type="spellEnd"/>
            <w:r w:rsidRPr="008C4836">
              <w:rPr>
                <w:sz w:val="22"/>
                <w:lang w:eastAsia="en-GB"/>
              </w:rPr>
              <w:t>/ug total RNA</w:t>
            </w:r>
          </w:p>
        </w:tc>
        <w:tc>
          <w:tcPr>
            <w:tcW w:w="1878" w:type="dxa"/>
            <w:tcBorders>
              <w:top w:val="single" w:sz="4" w:space="0" w:color="auto"/>
              <w:left w:val="single" w:sz="8" w:space="0" w:color="auto"/>
              <w:bottom w:val="single" w:sz="4" w:space="0" w:color="auto"/>
              <w:right w:val="single" w:sz="8" w:space="0" w:color="auto"/>
            </w:tcBorders>
            <w:shd w:val="clear" w:color="auto" w:fill="auto"/>
            <w:vAlign w:val="center"/>
          </w:tcPr>
          <w:p w14:paraId="332DFFFA" w14:textId="77777777" w:rsidR="004B2B0A" w:rsidRPr="008C4836" w:rsidRDefault="004B2B0A" w:rsidP="00E128F3">
            <w:pPr>
              <w:jc w:val="center"/>
              <w:rPr>
                <w:sz w:val="22"/>
                <w:lang w:eastAsia="en-GB"/>
              </w:rPr>
            </w:pPr>
            <w:r w:rsidRPr="008C4836">
              <w:rPr>
                <w:sz w:val="22"/>
                <w:lang w:eastAsia="en-GB"/>
              </w:rPr>
              <w:t>AF089088/ reference</w:t>
            </w:r>
          </w:p>
        </w:tc>
      </w:tr>
      <w:tr w:rsidR="004B2B0A" w:rsidRPr="00D8063A" w14:paraId="0F0F0089" w14:textId="77777777" w:rsidTr="00E128F3">
        <w:trPr>
          <w:trHeight w:val="255"/>
          <w:jc w:val="center"/>
        </w:trPr>
        <w:tc>
          <w:tcPr>
            <w:tcW w:w="2003" w:type="dxa"/>
            <w:vMerge w:val="restart"/>
            <w:tcBorders>
              <w:top w:val="single" w:sz="4" w:space="0" w:color="auto"/>
              <w:left w:val="single" w:sz="4" w:space="0" w:color="auto"/>
              <w:right w:val="single" w:sz="4" w:space="0" w:color="auto"/>
            </w:tcBorders>
            <w:vAlign w:val="center"/>
          </w:tcPr>
          <w:p w14:paraId="571E098D" w14:textId="77777777" w:rsidR="004B2B0A" w:rsidRPr="00947CD7" w:rsidRDefault="004B2B0A" w:rsidP="00E128F3">
            <w:pPr>
              <w:jc w:val="center"/>
              <w:rPr>
                <w:sz w:val="24"/>
                <w:szCs w:val="24"/>
                <w:lang w:eastAsia="en-GB"/>
              </w:rPr>
            </w:pPr>
            <w:r w:rsidRPr="002530C8">
              <w:rPr>
                <w:rFonts w:cs="Times"/>
                <w:color w:val="141413"/>
                <w:sz w:val="22"/>
                <w:szCs w:val="15"/>
              </w:rPr>
              <w:t xml:space="preserve">low </w:t>
            </w:r>
            <w:proofErr w:type="spellStart"/>
            <w:r w:rsidRPr="002530C8">
              <w:rPr>
                <w:rFonts w:cs="Times"/>
                <w:color w:val="141413"/>
                <w:sz w:val="22"/>
                <w:szCs w:val="15"/>
              </w:rPr>
              <w:t>insulin</w:t>
            </w:r>
            <w:r>
              <w:rPr>
                <w:rFonts w:cs="Times"/>
                <w:color w:val="141413"/>
                <w:sz w:val="22"/>
                <w:szCs w:val="15"/>
              </w:rPr>
              <w:t>ae</w:t>
            </w:r>
            <w:r w:rsidRPr="002530C8">
              <w:rPr>
                <w:rFonts w:cs="Times"/>
                <w:color w:val="141413"/>
                <w:sz w:val="22"/>
                <w:szCs w:val="15"/>
              </w:rPr>
              <w:t>mic-euglyc</w:t>
            </w:r>
            <w:r>
              <w:rPr>
                <w:rFonts w:cs="Times"/>
                <w:color w:val="141413"/>
                <w:sz w:val="22"/>
                <w:szCs w:val="15"/>
              </w:rPr>
              <w:t>ae</w:t>
            </w:r>
            <w:r w:rsidRPr="002530C8">
              <w:rPr>
                <w:rFonts w:cs="Times"/>
                <w:color w:val="141413"/>
                <w:sz w:val="22"/>
                <w:szCs w:val="15"/>
              </w:rPr>
              <w:t>mic</w:t>
            </w:r>
            <w:proofErr w:type="spellEnd"/>
            <w:r w:rsidRPr="002530C8">
              <w:rPr>
                <w:rFonts w:cs="Times"/>
                <w:color w:val="141413"/>
                <w:sz w:val="22"/>
                <w:szCs w:val="15"/>
              </w:rPr>
              <w:t xml:space="preserve"> (</w:t>
            </w:r>
            <w:r>
              <w:rPr>
                <w:rFonts w:cs="Times"/>
                <w:color w:val="141413"/>
                <w:sz w:val="22"/>
                <w:szCs w:val="15"/>
              </w:rPr>
              <w:t>LI</w:t>
            </w:r>
            <w:r w:rsidRPr="002530C8">
              <w:rPr>
                <w:rFonts w:cs="Times"/>
                <w:color w:val="141413"/>
                <w:sz w:val="22"/>
                <w:szCs w:val="15"/>
              </w:rPr>
              <w:t>Eu)</w:t>
            </w:r>
          </w:p>
        </w:tc>
        <w:tc>
          <w:tcPr>
            <w:tcW w:w="1276" w:type="dxa"/>
            <w:tcBorders>
              <w:top w:val="single" w:sz="4" w:space="0" w:color="auto"/>
              <w:left w:val="single" w:sz="4" w:space="0" w:color="auto"/>
              <w:bottom w:val="single" w:sz="4" w:space="0" w:color="auto"/>
              <w:right w:val="single" w:sz="4" w:space="0" w:color="auto"/>
            </w:tcBorders>
            <w:vAlign w:val="center"/>
          </w:tcPr>
          <w:p w14:paraId="3661527F" w14:textId="77777777" w:rsidR="004B2B0A" w:rsidRPr="00947CD7" w:rsidRDefault="004B2B0A" w:rsidP="00E128F3">
            <w:pPr>
              <w:jc w:val="center"/>
              <w:rPr>
                <w:sz w:val="24"/>
                <w:szCs w:val="24"/>
                <w:lang w:eastAsia="en-GB"/>
              </w:rPr>
            </w:pPr>
            <w:r>
              <w:rPr>
                <w:sz w:val="22"/>
              </w:rPr>
              <w:t>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697AB" w14:textId="77777777" w:rsidR="004B2B0A" w:rsidRDefault="004B2B0A" w:rsidP="00E128F3">
            <w:pPr>
              <w:jc w:val="right"/>
              <w:rPr>
                <w:rFonts w:ascii="Calibri" w:hAnsi="Calibri"/>
                <w:color w:val="000000"/>
                <w:sz w:val="22"/>
              </w:rPr>
            </w:pPr>
            <w:r>
              <w:rPr>
                <w:rFonts w:ascii="Calibri" w:hAnsi="Calibri"/>
                <w:color w:val="000000"/>
                <w:sz w:val="22"/>
              </w:rPr>
              <w:t>1.953431</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56A8A" w14:textId="77777777" w:rsidR="004B2B0A" w:rsidRDefault="004B2B0A" w:rsidP="00E128F3">
            <w:pPr>
              <w:jc w:val="right"/>
              <w:rPr>
                <w:rFonts w:ascii="Calibri" w:hAnsi="Calibri" w:cs="Calibri"/>
                <w:color w:val="000000"/>
                <w:sz w:val="22"/>
              </w:rPr>
            </w:pPr>
            <w:r>
              <w:rPr>
                <w:rFonts w:ascii="Calibri" w:hAnsi="Calibri" w:cs="Calibri"/>
                <w:color w:val="000000"/>
                <w:sz w:val="22"/>
              </w:rPr>
              <w:t>153.7261</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0DCC" w14:textId="77777777" w:rsidR="004B2B0A" w:rsidRDefault="004B2B0A" w:rsidP="00E128F3">
            <w:pPr>
              <w:jc w:val="center"/>
              <w:rPr>
                <w:color w:val="000000"/>
              </w:rPr>
            </w:pPr>
            <w:r>
              <w:rPr>
                <w:color w:val="000000"/>
              </w:rPr>
              <w:t>0.013</w:t>
            </w:r>
          </w:p>
        </w:tc>
      </w:tr>
      <w:tr w:rsidR="004B2B0A" w:rsidRPr="00D8063A" w14:paraId="1F2D48EA" w14:textId="77777777" w:rsidTr="00E128F3">
        <w:trPr>
          <w:trHeight w:val="255"/>
          <w:jc w:val="center"/>
        </w:trPr>
        <w:tc>
          <w:tcPr>
            <w:tcW w:w="2003" w:type="dxa"/>
            <w:vMerge/>
            <w:tcBorders>
              <w:left w:val="single" w:sz="4" w:space="0" w:color="auto"/>
              <w:right w:val="single" w:sz="4" w:space="0" w:color="auto"/>
            </w:tcBorders>
            <w:vAlign w:val="center"/>
          </w:tcPr>
          <w:p w14:paraId="4D944ECD"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4D9FEFCE" w14:textId="77777777" w:rsidR="004B2B0A" w:rsidRPr="00947CD7" w:rsidRDefault="004B2B0A" w:rsidP="00E128F3">
            <w:pPr>
              <w:jc w:val="center"/>
              <w:rPr>
                <w:sz w:val="24"/>
                <w:szCs w:val="24"/>
                <w:lang w:eastAsia="en-GB"/>
              </w:rPr>
            </w:pPr>
            <w:r>
              <w:rPr>
                <w:sz w:val="22"/>
              </w:rPr>
              <w:t>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F89CE" w14:textId="77777777" w:rsidR="004B2B0A" w:rsidRDefault="004B2B0A" w:rsidP="00E128F3">
            <w:pPr>
              <w:jc w:val="right"/>
              <w:rPr>
                <w:rFonts w:ascii="Calibri" w:hAnsi="Calibri"/>
                <w:color w:val="000000"/>
                <w:sz w:val="22"/>
              </w:rPr>
            </w:pPr>
            <w:r>
              <w:rPr>
                <w:rFonts w:ascii="Calibri" w:hAnsi="Calibri"/>
                <w:color w:val="000000"/>
                <w:sz w:val="22"/>
              </w:rPr>
              <w:t>1.321513</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1660C1" w14:textId="77777777" w:rsidR="004B2B0A" w:rsidRDefault="004B2B0A" w:rsidP="00E128F3">
            <w:pPr>
              <w:jc w:val="right"/>
              <w:rPr>
                <w:rFonts w:ascii="Calibri" w:hAnsi="Calibri" w:cs="Calibri"/>
                <w:color w:val="000000"/>
                <w:sz w:val="22"/>
              </w:rPr>
            </w:pPr>
            <w:r>
              <w:rPr>
                <w:rFonts w:ascii="Calibri" w:hAnsi="Calibri" w:cs="Calibri"/>
                <w:color w:val="000000"/>
                <w:sz w:val="22"/>
              </w:rPr>
              <w:t>143.4354</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A9970" w14:textId="77777777" w:rsidR="004B2B0A" w:rsidRDefault="004B2B0A" w:rsidP="00E128F3">
            <w:pPr>
              <w:jc w:val="center"/>
              <w:rPr>
                <w:color w:val="000000"/>
              </w:rPr>
            </w:pPr>
            <w:r>
              <w:rPr>
                <w:color w:val="000000"/>
              </w:rPr>
              <w:t>0.009</w:t>
            </w:r>
          </w:p>
        </w:tc>
      </w:tr>
      <w:tr w:rsidR="004B2B0A" w:rsidRPr="00D8063A" w14:paraId="6C4C4843" w14:textId="77777777" w:rsidTr="00E128F3">
        <w:trPr>
          <w:trHeight w:val="255"/>
          <w:jc w:val="center"/>
        </w:trPr>
        <w:tc>
          <w:tcPr>
            <w:tcW w:w="2003" w:type="dxa"/>
            <w:vMerge/>
            <w:tcBorders>
              <w:left w:val="single" w:sz="4" w:space="0" w:color="auto"/>
              <w:right w:val="single" w:sz="4" w:space="0" w:color="auto"/>
            </w:tcBorders>
            <w:vAlign w:val="center"/>
          </w:tcPr>
          <w:p w14:paraId="2752E9B7"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32DCC781" w14:textId="77777777" w:rsidR="004B2B0A" w:rsidRPr="00947CD7" w:rsidRDefault="004B2B0A" w:rsidP="00E128F3">
            <w:pPr>
              <w:jc w:val="center"/>
              <w:rPr>
                <w:sz w:val="24"/>
                <w:szCs w:val="24"/>
                <w:lang w:eastAsia="en-GB"/>
              </w:rPr>
            </w:pPr>
            <w:r>
              <w:rPr>
                <w:sz w:val="22"/>
              </w:rPr>
              <w:t>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E7847" w14:textId="77777777" w:rsidR="004B2B0A" w:rsidRDefault="004B2B0A" w:rsidP="00E128F3">
            <w:pPr>
              <w:jc w:val="right"/>
              <w:rPr>
                <w:rFonts w:ascii="Calibri" w:hAnsi="Calibri"/>
                <w:color w:val="000000"/>
                <w:sz w:val="22"/>
              </w:rPr>
            </w:pPr>
            <w:r>
              <w:rPr>
                <w:rFonts w:ascii="Calibri" w:hAnsi="Calibri"/>
                <w:color w:val="000000"/>
                <w:sz w:val="22"/>
              </w:rPr>
              <w:t>1.086947</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92286" w14:textId="77777777" w:rsidR="004B2B0A" w:rsidRDefault="004B2B0A" w:rsidP="00E128F3">
            <w:pPr>
              <w:jc w:val="right"/>
              <w:rPr>
                <w:rFonts w:ascii="Calibri" w:hAnsi="Calibri" w:cs="Calibri"/>
                <w:color w:val="000000"/>
                <w:sz w:val="22"/>
              </w:rPr>
            </w:pPr>
            <w:r>
              <w:rPr>
                <w:rFonts w:ascii="Calibri" w:hAnsi="Calibri" w:cs="Calibri"/>
                <w:color w:val="000000"/>
                <w:sz w:val="22"/>
              </w:rPr>
              <w:t>176.5756</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E2348" w14:textId="77777777" w:rsidR="004B2B0A" w:rsidRDefault="004B2B0A" w:rsidP="00E128F3">
            <w:pPr>
              <w:jc w:val="center"/>
              <w:rPr>
                <w:color w:val="000000"/>
              </w:rPr>
            </w:pPr>
            <w:r>
              <w:rPr>
                <w:color w:val="000000"/>
              </w:rPr>
              <w:t>0.006</w:t>
            </w:r>
          </w:p>
        </w:tc>
      </w:tr>
      <w:tr w:rsidR="004B2B0A" w:rsidRPr="00D8063A" w14:paraId="6DFB4850" w14:textId="77777777" w:rsidTr="00E128F3">
        <w:trPr>
          <w:trHeight w:val="255"/>
          <w:jc w:val="center"/>
        </w:trPr>
        <w:tc>
          <w:tcPr>
            <w:tcW w:w="2003" w:type="dxa"/>
            <w:vMerge/>
            <w:tcBorders>
              <w:left w:val="single" w:sz="4" w:space="0" w:color="auto"/>
              <w:right w:val="single" w:sz="4" w:space="0" w:color="auto"/>
            </w:tcBorders>
            <w:vAlign w:val="center"/>
          </w:tcPr>
          <w:p w14:paraId="457D1AA4"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6B73D96C" w14:textId="77777777" w:rsidR="004B2B0A" w:rsidRPr="00947CD7" w:rsidRDefault="004B2B0A" w:rsidP="00E128F3">
            <w:pPr>
              <w:jc w:val="center"/>
              <w:rPr>
                <w:sz w:val="24"/>
                <w:szCs w:val="24"/>
                <w:lang w:eastAsia="en-GB"/>
              </w:rPr>
            </w:pPr>
            <w:r>
              <w:rPr>
                <w:sz w:val="22"/>
              </w:rPr>
              <w:t>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68E7E3" w14:textId="77777777" w:rsidR="004B2B0A" w:rsidRDefault="004B2B0A" w:rsidP="00E128F3">
            <w:pPr>
              <w:jc w:val="right"/>
              <w:rPr>
                <w:rFonts w:ascii="Calibri" w:hAnsi="Calibri"/>
                <w:color w:val="000000"/>
                <w:sz w:val="22"/>
              </w:rPr>
            </w:pPr>
            <w:r>
              <w:rPr>
                <w:rFonts w:ascii="Calibri" w:hAnsi="Calibri"/>
                <w:color w:val="000000"/>
                <w:sz w:val="22"/>
              </w:rPr>
              <w:t>0.954186</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94DFC9" w14:textId="77777777" w:rsidR="004B2B0A" w:rsidRDefault="004B2B0A" w:rsidP="00E128F3">
            <w:pPr>
              <w:jc w:val="right"/>
              <w:rPr>
                <w:rFonts w:ascii="Calibri" w:hAnsi="Calibri" w:cs="Calibri"/>
                <w:color w:val="000000"/>
                <w:sz w:val="22"/>
              </w:rPr>
            </w:pPr>
            <w:r>
              <w:rPr>
                <w:rFonts w:ascii="Calibri" w:hAnsi="Calibri" w:cs="Calibri"/>
                <w:color w:val="000000"/>
                <w:sz w:val="22"/>
              </w:rPr>
              <w:t>164.7552</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59E036" w14:textId="77777777" w:rsidR="004B2B0A" w:rsidRDefault="004B2B0A" w:rsidP="00E128F3">
            <w:pPr>
              <w:jc w:val="center"/>
              <w:rPr>
                <w:color w:val="000000"/>
              </w:rPr>
            </w:pPr>
            <w:r>
              <w:rPr>
                <w:color w:val="000000"/>
              </w:rPr>
              <w:t>0.006</w:t>
            </w:r>
          </w:p>
        </w:tc>
      </w:tr>
      <w:tr w:rsidR="004B2B0A" w:rsidRPr="00D8063A" w14:paraId="017279D5" w14:textId="77777777" w:rsidTr="00E128F3">
        <w:trPr>
          <w:trHeight w:val="255"/>
          <w:jc w:val="center"/>
        </w:trPr>
        <w:tc>
          <w:tcPr>
            <w:tcW w:w="2003" w:type="dxa"/>
            <w:vMerge/>
            <w:tcBorders>
              <w:left w:val="single" w:sz="4" w:space="0" w:color="auto"/>
              <w:right w:val="single" w:sz="4" w:space="0" w:color="auto"/>
            </w:tcBorders>
            <w:vAlign w:val="center"/>
          </w:tcPr>
          <w:p w14:paraId="5C1216F4"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3D076C14" w14:textId="77777777" w:rsidR="004B2B0A" w:rsidRPr="00947CD7" w:rsidRDefault="004B2B0A" w:rsidP="00E128F3">
            <w:pPr>
              <w:jc w:val="center"/>
              <w:rPr>
                <w:sz w:val="24"/>
                <w:szCs w:val="24"/>
                <w:lang w:eastAsia="en-GB"/>
              </w:rPr>
            </w:pPr>
            <w:r>
              <w:rPr>
                <w:sz w:val="22"/>
              </w:rPr>
              <w:t>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A0225" w14:textId="77777777" w:rsidR="004B2B0A" w:rsidRDefault="004B2B0A" w:rsidP="00E128F3">
            <w:pPr>
              <w:jc w:val="right"/>
              <w:rPr>
                <w:rFonts w:ascii="Calibri" w:hAnsi="Calibri"/>
                <w:color w:val="000000"/>
                <w:sz w:val="22"/>
              </w:rPr>
            </w:pPr>
            <w:r>
              <w:rPr>
                <w:rFonts w:ascii="Calibri" w:hAnsi="Calibri"/>
                <w:color w:val="000000"/>
                <w:sz w:val="22"/>
              </w:rPr>
              <w:t>1.160102</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3F33" w14:textId="77777777" w:rsidR="004B2B0A" w:rsidRDefault="004B2B0A" w:rsidP="00E128F3">
            <w:pPr>
              <w:jc w:val="right"/>
              <w:rPr>
                <w:rFonts w:ascii="Calibri" w:hAnsi="Calibri" w:cs="Calibri"/>
                <w:color w:val="000000"/>
                <w:sz w:val="22"/>
              </w:rPr>
            </w:pPr>
            <w:r>
              <w:rPr>
                <w:rFonts w:ascii="Calibri" w:hAnsi="Calibri" w:cs="Calibri"/>
                <w:color w:val="000000"/>
                <w:sz w:val="22"/>
              </w:rPr>
              <w:t>133.8335</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267BC" w14:textId="77777777" w:rsidR="004B2B0A" w:rsidRDefault="004B2B0A" w:rsidP="00E128F3">
            <w:pPr>
              <w:jc w:val="center"/>
              <w:rPr>
                <w:color w:val="000000"/>
              </w:rPr>
            </w:pPr>
            <w:r>
              <w:rPr>
                <w:color w:val="000000"/>
              </w:rPr>
              <w:t>0.009</w:t>
            </w:r>
          </w:p>
        </w:tc>
      </w:tr>
      <w:tr w:rsidR="004B2B0A" w:rsidRPr="00D8063A" w14:paraId="76C4ADAA" w14:textId="77777777" w:rsidTr="00E128F3">
        <w:trPr>
          <w:trHeight w:val="270"/>
          <w:jc w:val="center"/>
        </w:trPr>
        <w:tc>
          <w:tcPr>
            <w:tcW w:w="2003" w:type="dxa"/>
            <w:vMerge/>
            <w:tcBorders>
              <w:left w:val="single" w:sz="4" w:space="0" w:color="auto"/>
              <w:bottom w:val="single" w:sz="4" w:space="0" w:color="auto"/>
              <w:right w:val="single" w:sz="4" w:space="0" w:color="auto"/>
            </w:tcBorders>
            <w:vAlign w:val="center"/>
          </w:tcPr>
          <w:p w14:paraId="1FB88E63"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063B33AD" w14:textId="77777777" w:rsidR="004B2B0A" w:rsidRPr="00947CD7" w:rsidRDefault="004B2B0A" w:rsidP="00E128F3">
            <w:pPr>
              <w:jc w:val="center"/>
              <w:rPr>
                <w:sz w:val="24"/>
                <w:szCs w:val="24"/>
                <w:lang w:eastAsia="en-GB"/>
              </w:rPr>
            </w:pPr>
            <w:r>
              <w:rPr>
                <w:sz w:val="22"/>
              </w:rPr>
              <w:t>11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3A2C4F" w14:textId="77777777" w:rsidR="004B2B0A" w:rsidRDefault="004B2B0A" w:rsidP="00E128F3">
            <w:pPr>
              <w:jc w:val="right"/>
              <w:rPr>
                <w:rFonts w:ascii="Calibri" w:hAnsi="Calibri"/>
                <w:color w:val="000000"/>
                <w:sz w:val="22"/>
              </w:rPr>
            </w:pPr>
            <w:r>
              <w:rPr>
                <w:rFonts w:ascii="Calibri" w:hAnsi="Calibri"/>
                <w:color w:val="000000"/>
                <w:sz w:val="22"/>
              </w:rPr>
              <w:t>1.23818</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29439" w14:textId="77777777" w:rsidR="004B2B0A" w:rsidRDefault="004B2B0A" w:rsidP="00E128F3">
            <w:pPr>
              <w:jc w:val="right"/>
              <w:rPr>
                <w:rFonts w:ascii="Calibri" w:hAnsi="Calibri" w:cs="Calibri"/>
                <w:color w:val="000000"/>
                <w:sz w:val="22"/>
              </w:rPr>
            </w:pPr>
            <w:r>
              <w:rPr>
                <w:rFonts w:ascii="Calibri" w:hAnsi="Calibri" w:cs="Calibri"/>
                <w:color w:val="000000"/>
                <w:sz w:val="22"/>
              </w:rPr>
              <w:t>116.515</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D35C5" w14:textId="77777777" w:rsidR="004B2B0A" w:rsidRDefault="004B2B0A" w:rsidP="00E128F3">
            <w:pPr>
              <w:jc w:val="center"/>
              <w:rPr>
                <w:color w:val="000000"/>
              </w:rPr>
            </w:pPr>
            <w:r>
              <w:rPr>
                <w:color w:val="000000"/>
              </w:rPr>
              <w:t>0.013</w:t>
            </w:r>
          </w:p>
        </w:tc>
      </w:tr>
      <w:tr w:rsidR="004B2B0A" w:rsidRPr="00D8063A" w14:paraId="60A93550" w14:textId="77777777" w:rsidTr="00E128F3">
        <w:trPr>
          <w:trHeight w:val="270"/>
          <w:jc w:val="center"/>
        </w:trPr>
        <w:tc>
          <w:tcPr>
            <w:tcW w:w="2003" w:type="dxa"/>
            <w:tcBorders>
              <w:top w:val="single" w:sz="4" w:space="0" w:color="auto"/>
              <w:left w:val="single" w:sz="4" w:space="0" w:color="auto"/>
              <w:bottom w:val="single" w:sz="4" w:space="0" w:color="auto"/>
              <w:right w:val="single" w:sz="4" w:space="0" w:color="auto"/>
            </w:tcBorders>
            <w:vAlign w:val="center"/>
          </w:tcPr>
          <w:p w14:paraId="7247508F" w14:textId="77777777" w:rsidR="004B2B0A" w:rsidRPr="000838CD"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34EA7D41" w14:textId="77777777" w:rsidR="004B2B0A" w:rsidRPr="000838CD" w:rsidRDefault="004B2B0A" w:rsidP="00E128F3">
            <w:pPr>
              <w:jc w:val="center"/>
              <w:rPr>
                <w:sz w:val="24"/>
                <w:szCs w:val="24"/>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3F178" w14:textId="77777777" w:rsidR="004B2B0A" w:rsidRPr="000838CD" w:rsidRDefault="004B2B0A" w:rsidP="00E128F3">
            <w:pPr>
              <w:jc w:val="center"/>
              <w:rPr>
                <w:sz w:val="24"/>
                <w:szCs w:val="24"/>
                <w:lang w:eastAsia="en-GB"/>
              </w:rPr>
            </w:pP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34DAE" w14:textId="77777777" w:rsidR="004B2B0A" w:rsidRPr="000838CD" w:rsidRDefault="004B2B0A" w:rsidP="00E128F3">
            <w:pPr>
              <w:jc w:val="center"/>
              <w:rPr>
                <w:sz w:val="24"/>
                <w:szCs w:val="24"/>
                <w:lang w:eastAsia="en-GB"/>
              </w:rPr>
            </w:pP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7D1D2" w14:textId="77777777" w:rsidR="004B2B0A" w:rsidRPr="000838CD" w:rsidRDefault="004B2B0A" w:rsidP="00E128F3">
            <w:pPr>
              <w:jc w:val="center"/>
              <w:rPr>
                <w:sz w:val="24"/>
                <w:szCs w:val="24"/>
                <w:lang w:eastAsia="en-GB"/>
              </w:rPr>
            </w:pPr>
          </w:p>
        </w:tc>
      </w:tr>
      <w:tr w:rsidR="004B2B0A" w:rsidRPr="00D8063A" w14:paraId="2A721820" w14:textId="77777777" w:rsidTr="00E128F3">
        <w:trPr>
          <w:trHeight w:val="255"/>
          <w:jc w:val="center"/>
        </w:trPr>
        <w:tc>
          <w:tcPr>
            <w:tcW w:w="2003" w:type="dxa"/>
            <w:vMerge w:val="restart"/>
            <w:tcBorders>
              <w:top w:val="single" w:sz="4" w:space="0" w:color="auto"/>
              <w:left w:val="single" w:sz="4" w:space="0" w:color="auto"/>
              <w:right w:val="single" w:sz="4" w:space="0" w:color="auto"/>
            </w:tcBorders>
            <w:vAlign w:val="center"/>
          </w:tcPr>
          <w:p w14:paraId="566F179A" w14:textId="77777777" w:rsidR="004B2B0A" w:rsidRPr="00947CD7" w:rsidRDefault="004B2B0A" w:rsidP="00E128F3">
            <w:pPr>
              <w:jc w:val="center"/>
              <w:rPr>
                <w:sz w:val="24"/>
                <w:szCs w:val="24"/>
                <w:lang w:eastAsia="en-GB"/>
              </w:rPr>
            </w:pPr>
            <w:r w:rsidRPr="002530C8">
              <w:rPr>
                <w:rFonts w:cs="Times"/>
                <w:color w:val="141413"/>
                <w:sz w:val="22"/>
                <w:szCs w:val="15"/>
              </w:rPr>
              <w:t xml:space="preserve">low </w:t>
            </w:r>
            <w:proofErr w:type="spellStart"/>
            <w:r w:rsidRPr="002530C8">
              <w:rPr>
                <w:rFonts w:cs="Times"/>
                <w:color w:val="141413"/>
                <w:sz w:val="22"/>
                <w:szCs w:val="15"/>
              </w:rPr>
              <w:t>insulin</w:t>
            </w:r>
            <w:r>
              <w:rPr>
                <w:rFonts w:cs="Times"/>
                <w:color w:val="141413"/>
                <w:sz w:val="22"/>
                <w:szCs w:val="15"/>
              </w:rPr>
              <w:t>ae</w:t>
            </w:r>
            <w:r w:rsidRPr="002530C8">
              <w:rPr>
                <w:rFonts w:cs="Times"/>
                <w:color w:val="141413"/>
                <w:sz w:val="22"/>
                <w:szCs w:val="15"/>
              </w:rPr>
              <w:t>mic</w:t>
            </w:r>
            <w:proofErr w:type="spellEnd"/>
            <w:r w:rsidRPr="002530C8">
              <w:rPr>
                <w:rFonts w:cs="Times"/>
                <w:color w:val="141413"/>
                <w:sz w:val="22"/>
                <w:szCs w:val="15"/>
              </w:rPr>
              <w:t>-hyperglyc</w:t>
            </w:r>
            <w:r>
              <w:rPr>
                <w:rFonts w:cs="Times"/>
                <w:color w:val="141413"/>
                <w:sz w:val="22"/>
                <w:szCs w:val="15"/>
              </w:rPr>
              <w:t>ae</w:t>
            </w:r>
            <w:r w:rsidRPr="002530C8">
              <w:rPr>
                <w:rFonts w:cs="Times"/>
                <w:color w:val="141413"/>
                <w:sz w:val="22"/>
                <w:szCs w:val="15"/>
              </w:rPr>
              <w:t>mic (L</w:t>
            </w:r>
            <w:r>
              <w:rPr>
                <w:rFonts w:cs="Times"/>
                <w:color w:val="141413"/>
                <w:sz w:val="22"/>
                <w:szCs w:val="15"/>
              </w:rPr>
              <w:t>I</w:t>
            </w:r>
            <w:r w:rsidRPr="002530C8">
              <w:rPr>
                <w:rFonts w:cs="Times"/>
                <w:color w:val="141413"/>
                <w:sz w:val="22"/>
                <w:szCs w:val="15"/>
              </w:rPr>
              <w:t>Hyp)</w:t>
            </w:r>
          </w:p>
        </w:tc>
        <w:tc>
          <w:tcPr>
            <w:tcW w:w="1276" w:type="dxa"/>
            <w:tcBorders>
              <w:top w:val="single" w:sz="4" w:space="0" w:color="auto"/>
              <w:left w:val="single" w:sz="4" w:space="0" w:color="auto"/>
              <w:bottom w:val="single" w:sz="4" w:space="0" w:color="auto"/>
              <w:right w:val="single" w:sz="4" w:space="0" w:color="auto"/>
            </w:tcBorders>
            <w:vAlign w:val="center"/>
          </w:tcPr>
          <w:p w14:paraId="7EE94B1B" w14:textId="77777777" w:rsidR="004B2B0A" w:rsidRPr="00947CD7" w:rsidRDefault="004B2B0A" w:rsidP="00E128F3">
            <w:pPr>
              <w:jc w:val="center"/>
              <w:rPr>
                <w:sz w:val="24"/>
                <w:szCs w:val="24"/>
                <w:lang w:eastAsia="en-GB"/>
              </w:rPr>
            </w:pPr>
            <w:r>
              <w:rPr>
                <w:sz w:val="22"/>
              </w:rPr>
              <w:t>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334AE" w14:textId="77777777" w:rsidR="004B2B0A" w:rsidRDefault="004B2B0A" w:rsidP="00E128F3">
            <w:pPr>
              <w:jc w:val="right"/>
              <w:rPr>
                <w:rFonts w:ascii="Calibri" w:hAnsi="Calibri"/>
                <w:color w:val="000000"/>
                <w:sz w:val="22"/>
              </w:rPr>
            </w:pPr>
            <w:r>
              <w:rPr>
                <w:rFonts w:ascii="Calibri" w:hAnsi="Calibri"/>
                <w:color w:val="000000"/>
                <w:sz w:val="22"/>
              </w:rPr>
              <w:t>1.505383</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38EA60" w14:textId="77777777" w:rsidR="004B2B0A" w:rsidRDefault="004B2B0A" w:rsidP="00E128F3">
            <w:pPr>
              <w:jc w:val="right"/>
              <w:rPr>
                <w:rFonts w:ascii="Calibri" w:hAnsi="Calibri" w:cs="Calibri"/>
                <w:color w:val="000000"/>
                <w:sz w:val="22"/>
              </w:rPr>
            </w:pPr>
            <w:r>
              <w:rPr>
                <w:rFonts w:ascii="Calibri" w:hAnsi="Calibri" w:cs="Calibri"/>
                <w:color w:val="000000"/>
                <w:sz w:val="22"/>
              </w:rPr>
              <w:t>133.8335</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445AE" w14:textId="77777777" w:rsidR="004B2B0A" w:rsidRDefault="004B2B0A" w:rsidP="00E128F3">
            <w:pPr>
              <w:jc w:val="center"/>
              <w:rPr>
                <w:color w:val="000000"/>
              </w:rPr>
            </w:pPr>
            <w:r>
              <w:rPr>
                <w:color w:val="000000"/>
              </w:rPr>
              <w:t>0.011</w:t>
            </w:r>
          </w:p>
        </w:tc>
      </w:tr>
      <w:tr w:rsidR="004B2B0A" w:rsidRPr="00D8063A" w14:paraId="1BA1ED79" w14:textId="77777777" w:rsidTr="00E128F3">
        <w:trPr>
          <w:trHeight w:val="255"/>
          <w:jc w:val="center"/>
        </w:trPr>
        <w:tc>
          <w:tcPr>
            <w:tcW w:w="2003" w:type="dxa"/>
            <w:vMerge/>
            <w:tcBorders>
              <w:left w:val="single" w:sz="4" w:space="0" w:color="auto"/>
              <w:right w:val="single" w:sz="4" w:space="0" w:color="auto"/>
            </w:tcBorders>
            <w:vAlign w:val="center"/>
          </w:tcPr>
          <w:p w14:paraId="76145D63"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064F9009" w14:textId="77777777" w:rsidR="004B2B0A" w:rsidRPr="00947CD7" w:rsidRDefault="004B2B0A" w:rsidP="00E128F3">
            <w:pPr>
              <w:jc w:val="center"/>
              <w:rPr>
                <w:sz w:val="24"/>
                <w:szCs w:val="24"/>
                <w:lang w:eastAsia="en-GB"/>
              </w:rPr>
            </w:pPr>
            <w:r>
              <w:rPr>
                <w:sz w:val="22"/>
              </w:rPr>
              <w:t>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5607E" w14:textId="77777777" w:rsidR="004B2B0A" w:rsidRDefault="004B2B0A" w:rsidP="00E128F3">
            <w:pPr>
              <w:jc w:val="right"/>
              <w:rPr>
                <w:rFonts w:ascii="Calibri" w:hAnsi="Calibri"/>
                <w:color w:val="000000"/>
                <w:sz w:val="22"/>
              </w:rPr>
            </w:pPr>
            <w:r>
              <w:rPr>
                <w:rFonts w:ascii="Calibri" w:hAnsi="Calibri"/>
                <w:color w:val="000000"/>
                <w:sz w:val="22"/>
              </w:rPr>
              <w:t>2.705433</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639698" w14:textId="77777777" w:rsidR="004B2B0A" w:rsidRDefault="004B2B0A" w:rsidP="00E128F3">
            <w:pPr>
              <w:jc w:val="right"/>
              <w:rPr>
                <w:rFonts w:ascii="Calibri" w:hAnsi="Calibri" w:cs="Calibri"/>
                <w:color w:val="000000"/>
                <w:sz w:val="22"/>
              </w:rPr>
            </w:pPr>
            <w:r>
              <w:rPr>
                <w:rFonts w:ascii="Calibri" w:hAnsi="Calibri" w:cs="Calibri"/>
                <w:color w:val="000000"/>
                <w:sz w:val="22"/>
              </w:rPr>
              <w:t>133.8335</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5105F" w14:textId="77777777" w:rsidR="004B2B0A" w:rsidRDefault="004B2B0A" w:rsidP="00E128F3">
            <w:pPr>
              <w:jc w:val="center"/>
              <w:rPr>
                <w:color w:val="000000"/>
              </w:rPr>
            </w:pPr>
            <w:r>
              <w:rPr>
                <w:color w:val="000000"/>
              </w:rPr>
              <w:t>0.02</w:t>
            </w:r>
          </w:p>
        </w:tc>
      </w:tr>
      <w:tr w:rsidR="004B2B0A" w:rsidRPr="00D8063A" w14:paraId="7B40F5B4" w14:textId="77777777" w:rsidTr="00E128F3">
        <w:trPr>
          <w:trHeight w:val="255"/>
          <w:jc w:val="center"/>
        </w:trPr>
        <w:tc>
          <w:tcPr>
            <w:tcW w:w="2003" w:type="dxa"/>
            <w:vMerge/>
            <w:tcBorders>
              <w:left w:val="single" w:sz="4" w:space="0" w:color="auto"/>
              <w:right w:val="single" w:sz="4" w:space="0" w:color="auto"/>
            </w:tcBorders>
            <w:vAlign w:val="center"/>
          </w:tcPr>
          <w:p w14:paraId="2E1FF015"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1A4A2727" w14:textId="77777777" w:rsidR="004B2B0A" w:rsidRPr="00947CD7" w:rsidRDefault="004B2B0A" w:rsidP="00E128F3">
            <w:pPr>
              <w:jc w:val="center"/>
              <w:rPr>
                <w:sz w:val="24"/>
                <w:szCs w:val="24"/>
                <w:lang w:eastAsia="en-GB"/>
              </w:rPr>
            </w:pPr>
            <w:r>
              <w:rPr>
                <w:sz w:val="22"/>
              </w:rPr>
              <w:t>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CCE9F" w14:textId="77777777" w:rsidR="004B2B0A" w:rsidRDefault="004B2B0A" w:rsidP="00E128F3">
            <w:pPr>
              <w:jc w:val="right"/>
              <w:rPr>
                <w:rFonts w:ascii="Calibri" w:hAnsi="Calibri"/>
                <w:color w:val="000000"/>
                <w:sz w:val="22"/>
              </w:rPr>
            </w:pPr>
            <w:r>
              <w:rPr>
                <w:rFonts w:ascii="Calibri" w:hAnsi="Calibri"/>
                <w:color w:val="000000"/>
                <w:sz w:val="22"/>
              </w:rPr>
              <w:t>3.289273</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F803B" w14:textId="77777777" w:rsidR="004B2B0A" w:rsidRDefault="004B2B0A" w:rsidP="00E128F3">
            <w:pPr>
              <w:jc w:val="right"/>
              <w:rPr>
                <w:rFonts w:ascii="Calibri" w:hAnsi="Calibri" w:cs="Calibri"/>
                <w:color w:val="000000"/>
                <w:sz w:val="22"/>
              </w:rPr>
            </w:pPr>
            <w:r>
              <w:rPr>
                <w:rFonts w:ascii="Calibri" w:hAnsi="Calibri" w:cs="Calibri"/>
                <w:color w:val="000000"/>
                <w:sz w:val="22"/>
              </w:rPr>
              <w:t>143.4354</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72270" w14:textId="77777777" w:rsidR="004B2B0A" w:rsidRDefault="004B2B0A" w:rsidP="00E128F3">
            <w:pPr>
              <w:jc w:val="center"/>
              <w:rPr>
                <w:color w:val="000000"/>
              </w:rPr>
            </w:pPr>
            <w:r>
              <w:rPr>
                <w:color w:val="000000"/>
              </w:rPr>
              <w:t>0.023</w:t>
            </w:r>
          </w:p>
        </w:tc>
      </w:tr>
      <w:tr w:rsidR="004B2B0A" w:rsidRPr="00D8063A" w14:paraId="6B49BEAC" w14:textId="77777777" w:rsidTr="00E128F3">
        <w:trPr>
          <w:trHeight w:val="255"/>
          <w:jc w:val="center"/>
        </w:trPr>
        <w:tc>
          <w:tcPr>
            <w:tcW w:w="2003" w:type="dxa"/>
            <w:vMerge/>
            <w:tcBorders>
              <w:left w:val="single" w:sz="4" w:space="0" w:color="auto"/>
              <w:right w:val="single" w:sz="4" w:space="0" w:color="auto"/>
            </w:tcBorders>
            <w:vAlign w:val="center"/>
          </w:tcPr>
          <w:p w14:paraId="061F047D"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6EFBD9E4" w14:textId="77777777" w:rsidR="004B2B0A" w:rsidRPr="00947CD7" w:rsidRDefault="004B2B0A" w:rsidP="00E128F3">
            <w:pPr>
              <w:jc w:val="center"/>
              <w:rPr>
                <w:sz w:val="24"/>
                <w:szCs w:val="24"/>
                <w:lang w:eastAsia="en-GB"/>
              </w:rPr>
            </w:pPr>
            <w:r>
              <w:rPr>
                <w:sz w:val="22"/>
              </w:rPr>
              <w:t>8</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E2FFA8" w14:textId="77777777" w:rsidR="004B2B0A" w:rsidRDefault="004B2B0A" w:rsidP="00E128F3">
            <w:pPr>
              <w:jc w:val="right"/>
              <w:rPr>
                <w:rFonts w:ascii="Calibri" w:hAnsi="Calibri"/>
                <w:color w:val="000000"/>
                <w:sz w:val="22"/>
              </w:rPr>
            </w:pPr>
            <w:r>
              <w:rPr>
                <w:rFonts w:ascii="Calibri" w:hAnsi="Calibri"/>
                <w:color w:val="000000"/>
                <w:sz w:val="22"/>
              </w:rPr>
              <w:t>1.505383</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6A55F" w14:textId="77777777" w:rsidR="004B2B0A" w:rsidRDefault="004B2B0A" w:rsidP="00E128F3">
            <w:pPr>
              <w:jc w:val="right"/>
              <w:rPr>
                <w:rFonts w:ascii="Calibri" w:hAnsi="Calibri" w:cs="Calibri"/>
                <w:color w:val="000000"/>
                <w:sz w:val="22"/>
              </w:rPr>
            </w:pPr>
            <w:r>
              <w:rPr>
                <w:rFonts w:ascii="Calibri" w:hAnsi="Calibri" w:cs="Calibri"/>
                <w:color w:val="000000"/>
                <w:sz w:val="22"/>
              </w:rPr>
              <w:t>108.7152</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32971" w14:textId="77777777" w:rsidR="004B2B0A" w:rsidRDefault="004B2B0A" w:rsidP="00E128F3">
            <w:pPr>
              <w:jc w:val="center"/>
              <w:rPr>
                <w:color w:val="000000"/>
              </w:rPr>
            </w:pPr>
            <w:r>
              <w:rPr>
                <w:color w:val="000000"/>
              </w:rPr>
              <w:t>0.014</w:t>
            </w:r>
          </w:p>
        </w:tc>
      </w:tr>
      <w:tr w:rsidR="004B2B0A" w:rsidRPr="00D8063A" w14:paraId="4A2C14D9" w14:textId="77777777" w:rsidTr="00E128F3">
        <w:trPr>
          <w:trHeight w:val="255"/>
          <w:jc w:val="center"/>
        </w:trPr>
        <w:tc>
          <w:tcPr>
            <w:tcW w:w="2003" w:type="dxa"/>
            <w:vMerge/>
            <w:tcBorders>
              <w:left w:val="single" w:sz="4" w:space="0" w:color="auto"/>
              <w:right w:val="single" w:sz="4" w:space="0" w:color="auto"/>
            </w:tcBorders>
            <w:vAlign w:val="center"/>
          </w:tcPr>
          <w:p w14:paraId="0724B889"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26C8108D" w14:textId="77777777" w:rsidR="004B2B0A" w:rsidRPr="00947CD7" w:rsidRDefault="004B2B0A" w:rsidP="00E128F3">
            <w:pPr>
              <w:jc w:val="center"/>
              <w:rPr>
                <w:sz w:val="24"/>
                <w:szCs w:val="24"/>
                <w:lang w:eastAsia="en-GB"/>
              </w:rPr>
            </w:pPr>
            <w:r>
              <w:rPr>
                <w:sz w:val="22"/>
              </w:rPr>
              <w:t>10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FAE36" w14:textId="77777777" w:rsidR="004B2B0A" w:rsidRDefault="004B2B0A" w:rsidP="00E128F3">
            <w:pPr>
              <w:jc w:val="right"/>
              <w:rPr>
                <w:rFonts w:ascii="Calibri" w:hAnsi="Calibri"/>
                <w:color w:val="000000"/>
                <w:sz w:val="22"/>
              </w:rPr>
            </w:pPr>
            <w:r>
              <w:rPr>
                <w:rFonts w:ascii="Calibri" w:hAnsi="Calibri"/>
                <w:color w:val="000000"/>
                <w:sz w:val="22"/>
              </w:rPr>
              <w:t>1.23818</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B4847" w14:textId="77777777" w:rsidR="004B2B0A" w:rsidRDefault="004B2B0A" w:rsidP="00E128F3">
            <w:pPr>
              <w:jc w:val="right"/>
              <w:rPr>
                <w:rFonts w:ascii="Calibri" w:hAnsi="Calibri" w:cs="Calibri"/>
                <w:color w:val="000000"/>
                <w:sz w:val="22"/>
              </w:rPr>
            </w:pPr>
            <w:r>
              <w:rPr>
                <w:rFonts w:ascii="Calibri" w:hAnsi="Calibri" w:cs="Calibri"/>
                <w:color w:val="000000"/>
                <w:sz w:val="22"/>
              </w:rPr>
              <w:t>116.515</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08C88" w14:textId="77777777" w:rsidR="004B2B0A" w:rsidRDefault="004B2B0A" w:rsidP="00E128F3">
            <w:pPr>
              <w:jc w:val="center"/>
              <w:rPr>
                <w:color w:val="000000"/>
              </w:rPr>
            </w:pPr>
            <w:r>
              <w:rPr>
                <w:color w:val="000000"/>
              </w:rPr>
              <w:t>0.011</w:t>
            </w:r>
          </w:p>
        </w:tc>
      </w:tr>
      <w:tr w:rsidR="004B2B0A" w:rsidRPr="00D8063A" w14:paraId="222A5854" w14:textId="77777777" w:rsidTr="00E128F3">
        <w:trPr>
          <w:trHeight w:val="270"/>
          <w:jc w:val="center"/>
        </w:trPr>
        <w:tc>
          <w:tcPr>
            <w:tcW w:w="2003" w:type="dxa"/>
            <w:vMerge/>
            <w:tcBorders>
              <w:left w:val="single" w:sz="4" w:space="0" w:color="auto"/>
              <w:bottom w:val="single" w:sz="4" w:space="0" w:color="auto"/>
              <w:right w:val="single" w:sz="4" w:space="0" w:color="auto"/>
            </w:tcBorders>
            <w:vAlign w:val="center"/>
          </w:tcPr>
          <w:p w14:paraId="1828A1B3" w14:textId="77777777" w:rsidR="004B2B0A" w:rsidRPr="00947CD7" w:rsidRDefault="004B2B0A" w:rsidP="00E128F3">
            <w:pPr>
              <w:jc w:val="center"/>
              <w:rPr>
                <w:sz w:val="24"/>
                <w:szCs w:val="24"/>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69D013D6" w14:textId="77777777" w:rsidR="004B2B0A" w:rsidRPr="00947CD7" w:rsidRDefault="004B2B0A" w:rsidP="00E128F3">
            <w:pPr>
              <w:jc w:val="center"/>
              <w:rPr>
                <w:sz w:val="24"/>
                <w:szCs w:val="24"/>
                <w:lang w:eastAsia="en-GB"/>
              </w:rPr>
            </w:pPr>
            <w:r>
              <w:rPr>
                <w:sz w:val="22"/>
              </w:rPr>
              <w:t>12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95E157" w14:textId="77777777" w:rsidR="004B2B0A" w:rsidRDefault="004B2B0A" w:rsidP="00E128F3">
            <w:pPr>
              <w:jc w:val="right"/>
              <w:rPr>
                <w:rFonts w:ascii="Calibri" w:hAnsi="Calibri"/>
                <w:color w:val="000000"/>
                <w:sz w:val="22"/>
              </w:rPr>
            </w:pPr>
            <w:r>
              <w:rPr>
                <w:rFonts w:ascii="Calibri" w:hAnsi="Calibri"/>
                <w:color w:val="000000"/>
                <w:sz w:val="22"/>
              </w:rPr>
              <w:t>1.714836</w:t>
            </w:r>
          </w:p>
        </w:tc>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F2B654" w14:textId="77777777" w:rsidR="004B2B0A" w:rsidRDefault="004B2B0A" w:rsidP="00E128F3">
            <w:pPr>
              <w:jc w:val="right"/>
              <w:rPr>
                <w:rFonts w:ascii="Calibri" w:hAnsi="Calibri" w:cs="Calibri"/>
                <w:color w:val="000000"/>
                <w:sz w:val="22"/>
              </w:rPr>
            </w:pPr>
            <w:r>
              <w:rPr>
                <w:rFonts w:ascii="Calibri" w:hAnsi="Calibri" w:cs="Calibri"/>
                <w:color w:val="000000"/>
                <w:sz w:val="22"/>
              </w:rPr>
              <w:t>149.3211</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96166" w14:textId="77777777" w:rsidR="004B2B0A" w:rsidRDefault="004B2B0A" w:rsidP="00E128F3">
            <w:pPr>
              <w:jc w:val="center"/>
              <w:rPr>
                <w:color w:val="000000"/>
              </w:rPr>
            </w:pPr>
            <w:r>
              <w:rPr>
                <w:color w:val="000000"/>
              </w:rPr>
              <w:t>0.</w:t>
            </w:r>
            <w:commentRangeStart w:id="24"/>
            <w:r>
              <w:rPr>
                <w:color w:val="000000"/>
              </w:rPr>
              <w:t>011</w:t>
            </w:r>
            <w:commentRangeEnd w:id="24"/>
            <w:r w:rsidR="00DE6BA2">
              <w:rPr>
                <w:rStyle w:val="CommentReference"/>
              </w:rPr>
              <w:commentReference w:id="24"/>
            </w:r>
          </w:p>
        </w:tc>
      </w:tr>
    </w:tbl>
    <w:p w14:paraId="4D8B52ED" w14:textId="77777777" w:rsidR="004B2B0A" w:rsidRDefault="004B2B0A" w:rsidP="004B2B0A">
      <w:pPr>
        <w:jc w:val="both"/>
        <w:rPr>
          <w:sz w:val="22"/>
        </w:rPr>
      </w:pPr>
    </w:p>
    <w:p w14:paraId="74F921B7" w14:textId="7F7500F5" w:rsidR="004B2B0A" w:rsidRPr="002644B3" w:rsidRDefault="004B2B0A" w:rsidP="004B2B0A">
      <w:pPr>
        <w:jc w:val="both"/>
        <w:rPr>
          <w:sz w:val="22"/>
          <w:u w:val="single"/>
        </w:rPr>
      </w:pPr>
      <w:r w:rsidRPr="002644B3">
        <w:rPr>
          <w:sz w:val="22"/>
          <w:u w:val="single"/>
        </w:rPr>
        <w:t xml:space="preserve">Using the quantitative RT-PCR data, what was the effect of the </w:t>
      </w:r>
      <w:r w:rsidRPr="002644B3">
        <w:rPr>
          <w:rFonts w:cs="Times"/>
          <w:sz w:val="22"/>
          <w:szCs w:val="15"/>
          <w:u w:val="single"/>
        </w:rPr>
        <w:t>low insulinemic-hyperglycaemic</w:t>
      </w:r>
      <w:r w:rsidRPr="002644B3">
        <w:rPr>
          <w:sz w:val="22"/>
          <w:u w:val="single"/>
        </w:rPr>
        <w:t xml:space="preserve"> clamp on the expression of AF089088 mRNA compared to the </w:t>
      </w:r>
      <w:r w:rsidRPr="002644B3">
        <w:rPr>
          <w:rFonts w:cs="Times"/>
          <w:color w:val="141413"/>
          <w:sz w:val="22"/>
          <w:szCs w:val="15"/>
          <w:u w:val="single"/>
        </w:rPr>
        <w:t>low insulinemic-euglycemic (LIEu) group</w:t>
      </w:r>
      <w:r w:rsidRPr="002644B3">
        <w:rPr>
          <w:sz w:val="22"/>
          <w:u w:val="single"/>
        </w:rPr>
        <w:t>?</w:t>
      </w:r>
    </w:p>
    <w:p w14:paraId="148F5E99" w14:textId="77777777" w:rsidR="004B2B0A" w:rsidRDefault="004B2B0A" w:rsidP="004B2B0A">
      <w:pPr>
        <w:jc w:val="both"/>
        <w:rPr>
          <w:sz w:val="22"/>
        </w:rPr>
      </w:pPr>
    </w:p>
    <w:p w14:paraId="5B2CC376" w14:textId="77777777" w:rsidR="004B2B0A" w:rsidRPr="00706E2F" w:rsidRDefault="004B2B0A" w:rsidP="004B2B0A">
      <w:pPr>
        <w:jc w:val="both"/>
        <w:rPr>
          <w:sz w:val="22"/>
          <w:u w:val="single"/>
        </w:rPr>
      </w:pPr>
      <w:r w:rsidRPr="00706E2F">
        <w:rPr>
          <w:sz w:val="22"/>
          <w:u w:val="single"/>
        </w:rPr>
        <w:t>What was the % change (increase or decrease) in the concentration of AF089088 mRNA relative to reference mRNA between the two groups?</w:t>
      </w:r>
    </w:p>
    <w:p w14:paraId="5F536254" w14:textId="77777777" w:rsidR="004B2B0A" w:rsidRDefault="004B2B0A" w:rsidP="004B2B0A">
      <w:pPr>
        <w:jc w:val="both"/>
        <w:rPr>
          <w:sz w:val="22"/>
        </w:rPr>
      </w:pP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14"/>
        <w:gridCol w:w="1511"/>
        <w:gridCol w:w="1560"/>
        <w:gridCol w:w="1701"/>
        <w:gridCol w:w="1748"/>
      </w:tblGrid>
      <w:tr w:rsidR="004B2B0A" w:rsidRPr="008C4836" w14:paraId="533B8831" w14:textId="77777777" w:rsidTr="00E128F3">
        <w:trPr>
          <w:trHeight w:val="855"/>
          <w:jc w:val="center"/>
        </w:trPr>
        <w:tc>
          <w:tcPr>
            <w:tcW w:w="1985" w:type="dxa"/>
            <w:vAlign w:val="center"/>
          </w:tcPr>
          <w:p w14:paraId="1CF00FE7" w14:textId="77777777" w:rsidR="004B2B0A" w:rsidRPr="000A382C" w:rsidRDefault="004B2B0A" w:rsidP="00E128F3">
            <w:pPr>
              <w:rPr>
                <w:sz w:val="28"/>
                <w:szCs w:val="28"/>
                <w:lang w:eastAsia="en-GB"/>
              </w:rPr>
            </w:pPr>
          </w:p>
        </w:tc>
        <w:tc>
          <w:tcPr>
            <w:tcW w:w="1514" w:type="dxa"/>
            <w:shd w:val="clear" w:color="auto" w:fill="auto"/>
            <w:vAlign w:val="center"/>
          </w:tcPr>
          <w:p w14:paraId="409ECD29" w14:textId="77777777" w:rsidR="004B2B0A" w:rsidRPr="000A382C" w:rsidRDefault="004B2B0A" w:rsidP="00E128F3">
            <w:pPr>
              <w:jc w:val="center"/>
              <w:rPr>
                <w:sz w:val="28"/>
                <w:szCs w:val="28"/>
                <w:lang w:eastAsia="en-GB"/>
              </w:rPr>
            </w:pPr>
          </w:p>
        </w:tc>
        <w:tc>
          <w:tcPr>
            <w:tcW w:w="1511" w:type="dxa"/>
            <w:shd w:val="clear" w:color="auto" w:fill="auto"/>
            <w:noWrap/>
            <w:vAlign w:val="center"/>
          </w:tcPr>
          <w:p w14:paraId="2731793C" w14:textId="77777777" w:rsidR="004B2B0A" w:rsidRPr="000A382C" w:rsidRDefault="004B2B0A" w:rsidP="00E128F3">
            <w:pPr>
              <w:jc w:val="center"/>
              <w:rPr>
                <w:sz w:val="28"/>
                <w:szCs w:val="28"/>
                <w:lang w:eastAsia="en-GB"/>
              </w:rPr>
            </w:pPr>
          </w:p>
        </w:tc>
        <w:tc>
          <w:tcPr>
            <w:tcW w:w="1560" w:type="dxa"/>
            <w:vMerge w:val="restart"/>
            <w:shd w:val="clear" w:color="auto" w:fill="auto"/>
            <w:vAlign w:val="center"/>
          </w:tcPr>
          <w:p w14:paraId="3004B662" w14:textId="77777777" w:rsidR="004B2B0A" w:rsidRPr="000A382C" w:rsidRDefault="004B2B0A" w:rsidP="00E128F3">
            <w:pPr>
              <w:jc w:val="center"/>
              <w:rPr>
                <w:sz w:val="28"/>
                <w:szCs w:val="28"/>
                <w:lang w:eastAsia="en-GB"/>
              </w:rPr>
            </w:pPr>
            <w:r w:rsidRPr="000A382C">
              <w:rPr>
                <w:sz w:val="28"/>
                <w:szCs w:val="28"/>
                <w:lang w:eastAsia="en-GB"/>
              </w:rPr>
              <w:t>Test for variance</w:t>
            </w:r>
          </w:p>
          <w:p w14:paraId="3FD5A14C" w14:textId="77777777" w:rsidR="004B2B0A" w:rsidRPr="000A382C" w:rsidRDefault="004B2B0A" w:rsidP="00E128F3">
            <w:pPr>
              <w:jc w:val="center"/>
              <w:rPr>
                <w:sz w:val="28"/>
                <w:szCs w:val="28"/>
                <w:lang w:eastAsia="en-GB"/>
              </w:rPr>
            </w:pPr>
            <w:r>
              <w:rPr>
                <w:sz w:val="28"/>
                <w:szCs w:val="28"/>
                <w:lang w:eastAsia="en-GB"/>
              </w:rPr>
              <w:t>(P</w:t>
            </w:r>
            <w:r w:rsidRPr="000A382C">
              <w:rPr>
                <w:sz w:val="28"/>
                <w:szCs w:val="28"/>
                <w:lang w:eastAsia="en-GB"/>
              </w:rPr>
              <w:t xml:space="preserve"> value</w:t>
            </w:r>
            <w:r>
              <w:rPr>
                <w:sz w:val="28"/>
                <w:szCs w:val="28"/>
                <w:lang w:eastAsia="en-GB"/>
              </w:rPr>
              <w:t>)</w:t>
            </w:r>
          </w:p>
        </w:tc>
        <w:tc>
          <w:tcPr>
            <w:tcW w:w="1701" w:type="dxa"/>
            <w:vMerge w:val="restart"/>
            <w:shd w:val="clear" w:color="auto" w:fill="auto"/>
            <w:vAlign w:val="center"/>
          </w:tcPr>
          <w:p w14:paraId="0199B655" w14:textId="77777777" w:rsidR="004B2B0A" w:rsidRPr="000A382C" w:rsidRDefault="004B2B0A" w:rsidP="00E128F3">
            <w:pPr>
              <w:jc w:val="center"/>
              <w:rPr>
                <w:sz w:val="28"/>
                <w:szCs w:val="28"/>
                <w:lang w:eastAsia="en-GB"/>
              </w:rPr>
            </w:pPr>
            <w:r w:rsidRPr="000A382C">
              <w:rPr>
                <w:sz w:val="28"/>
                <w:szCs w:val="28"/>
                <w:lang w:eastAsia="en-GB"/>
              </w:rPr>
              <w:t xml:space="preserve">Test for stat, </w:t>
            </w:r>
            <w:proofErr w:type="spellStart"/>
            <w:r w:rsidRPr="000A382C">
              <w:rPr>
                <w:sz w:val="28"/>
                <w:szCs w:val="28"/>
                <w:lang w:eastAsia="en-GB"/>
              </w:rPr>
              <w:t>signific</w:t>
            </w:r>
            <w:proofErr w:type="spellEnd"/>
            <w:r w:rsidRPr="000A382C">
              <w:rPr>
                <w:sz w:val="28"/>
                <w:szCs w:val="28"/>
                <w:lang w:eastAsia="en-GB"/>
              </w:rPr>
              <w:t>.</w:t>
            </w:r>
          </w:p>
          <w:p w14:paraId="00F48691" w14:textId="77777777" w:rsidR="004B2B0A" w:rsidRPr="000A382C" w:rsidRDefault="004B2B0A" w:rsidP="00E128F3">
            <w:pPr>
              <w:jc w:val="center"/>
              <w:rPr>
                <w:sz w:val="28"/>
                <w:szCs w:val="28"/>
                <w:lang w:eastAsia="en-GB"/>
              </w:rPr>
            </w:pPr>
            <w:r>
              <w:rPr>
                <w:sz w:val="28"/>
                <w:szCs w:val="28"/>
                <w:lang w:eastAsia="en-GB"/>
              </w:rPr>
              <w:t>(P</w:t>
            </w:r>
            <w:r w:rsidRPr="000A382C">
              <w:rPr>
                <w:sz w:val="28"/>
                <w:szCs w:val="28"/>
                <w:lang w:eastAsia="en-GB"/>
              </w:rPr>
              <w:t xml:space="preserve"> value</w:t>
            </w:r>
            <w:r>
              <w:rPr>
                <w:sz w:val="28"/>
                <w:szCs w:val="28"/>
                <w:lang w:eastAsia="en-GB"/>
              </w:rPr>
              <w:t>)</w:t>
            </w:r>
          </w:p>
        </w:tc>
        <w:tc>
          <w:tcPr>
            <w:tcW w:w="1748" w:type="dxa"/>
            <w:vMerge w:val="restart"/>
            <w:shd w:val="clear" w:color="auto" w:fill="auto"/>
            <w:vAlign w:val="center"/>
          </w:tcPr>
          <w:p w14:paraId="3FDB182F" w14:textId="77777777" w:rsidR="004B2B0A" w:rsidRPr="000A382C" w:rsidRDefault="004B2B0A" w:rsidP="00E128F3">
            <w:pPr>
              <w:jc w:val="center"/>
              <w:rPr>
                <w:sz w:val="28"/>
                <w:szCs w:val="28"/>
                <w:lang w:eastAsia="en-GB"/>
              </w:rPr>
            </w:pPr>
            <w:r w:rsidRPr="000A382C">
              <w:rPr>
                <w:sz w:val="28"/>
                <w:szCs w:val="28"/>
                <w:lang w:eastAsia="en-GB"/>
              </w:rPr>
              <w:t>% change relative to control</w:t>
            </w:r>
          </w:p>
        </w:tc>
      </w:tr>
      <w:tr w:rsidR="004B2B0A" w:rsidRPr="000838CD" w14:paraId="3006C1CE" w14:textId="77777777" w:rsidTr="00E128F3">
        <w:trPr>
          <w:trHeight w:val="855"/>
          <w:jc w:val="center"/>
        </w:trPr>
        <w:tc>
          <w:tcPr>
            <w:tcW w:w="1985" w:type="dxa"/>
            <w:vAlign w:val="center"/>
          </w:tcPr>
          <w:p w14:paraId="2DE4AB79" w14:textId="77777777" w:rsidR="004B2B0A" w:rsidRPr="000A382C" w:rsidRDefault="004B2B0A" w:rsidP="00E128F3">
            <w:pPr>
              <w:jc w:val="center"/>
              <w:rPr>
                <w:sz w:val="28"/>
                <w:szCs w:val="28"/>
                <w:lang w:eastAsia="en-GB"/>
              </w:rPr>
            </w:pPr>
            <w:r w:rsidRPr="003001A2">
              <w:rPr>
                <w:sz w:val="24"/>
                <w:szCs w:val="28"/>
                <w:lang w:eastAsia="en-GB"/>
              </w:rPr>
              <w:t>Treatment group</w:t>
            </w:r>
          </w:p>
        </w:tc>
        <w:tc>
          <w:tcPr>
            <w:tcW w:w="1514" w:type="dxa"/>
            <w:shd w:val="clear" w:color="auto" w:fill="auto"/>
            <w:vAlign w:val="center"/>
          </w:tcPr>
          <w:p w14:paraId="38931B79" w14:textId="77777777" w:rsidR="004B2B0A" w:rsidRPr="000A382C" w:rsidRDefault="004B2B0A" w:rsidP="00E128F3">
            <w:pPr>
              <w:jc w:val="center"/>
              <w:rPr>
                <w:sz w:val="28"/>
                <w:szCs w:val="28"/>
                <w:lang w:eastAsia="en-GB"/>
              </w:rPr>
            </w:pPr>
            <w:r w:rsidRPr="000A382C">
              <w:rPr>
                <w:sz w:val="28"/>
                <w:szCs w:val="28"/>
                <w:lang w:eastAsia="en-GB"/>
              </w:rPr>
              <w:t>mean</w:t>
            </w:r>
          </w:p>
        </w:tc>
        <w:tc>
          <w:tcPr>
            <w:tcW w:w="1511" w:type="dxa"/>
            <w:shd w:val="clear" w:color="auto" w:fill="auto"/>
            <w:noWrap/>
            <w:vAlign w:val="center"/>
          </w:tcPr>
          <w:p w14:paraId="7E91B49D" w14:textId="77777777" w:rsidR="004B2B0A" w:rsidRPr="000A382C" w:rsidRDefault="004B2B0A" w:rsidP="00E128F3">
            <w:pPr>
              <w:jc w:val="center"/>
              <w:rPr>
                <w:sz w:val="28"/>
                <w:szCs w:val="28"/>
                <w:lang w:eastAsia="en-GB"/>
              </w:rPr>
            </w:pPr>
            <w:proofErr w:type="spellStart"/>
            <w:r w:rsidRPr="000A382C">
              <w:rPr>
                <w:sz w:val="28"/>
                <w:szCs w:val="28"/>
                <w:lang w:eastAsia="en-GB"/>
              </w:rPr>
              <w:t>sd</w:t>
            </w:r>
            <w:proofErr w:type="spellEnd"/>
          </w:p>
        </w:tc>
        <w:tc>
          <w:tcPr>
            <w:tcW w:w="1560" w:type="dxa"/>
            <w:vMerge/>
            <w:shd w:val="clear" w:color="auto" w:fill="auto"/>
            <w:vAlign w:val="center"/>
          </w:tcPr>
          <w:p w14:paraId="36CAEC10" w14:textId="77777777" w:rsidR="004B2B0A" w:rsidRPr="000A382C" w:rsidRDefault="004B2B0A" w:rsidP="00E128F3">
            <w:pPr>
              <w:jc w:val="center"/>
              <w:rPr>
                <w:sz w:val="28"/>
                <w:szCs w:val="28"/>
                <w:lang w:eastAsia="en-GB"/>
              </w:rPr>
            </w:pPr>
          </w:p>
        </w:tc>
        <w:tc>
          <w:tcPr>
            <w:tcW w:w="1701" w:type="dxa"/>
            <w:vMerge/>
            <w:shd w:val="clear" w:color="auto" w:fill="auto"/>
            <w:vAlign w:val="center"/>
          </w:tcPr>
          <w:p w14:paraId="21CEF390" w14:textId="77777777" w:rsidR="004B2B0A" w:rsidRPr="000A382C" w:rsidRDefault="004B2B0A" w:rsidP="00E128F3">
            <w:pPr>
              <w:jc w:val="center"/>
              <w:rPr>
                <w:sz w:val="28"/>
                <w:szCs w:val="28"/>
                <w:lang w:eastAsia="en-GB"/>
              </w:rPr>
            </w:pPr>
          </w:p>
        </w:tc>
        <w:tc>
          <w:tcPr>
            <w:tcW w:w="1748" w:type="dxa"/>
            <w:vMerge/>
            <w:shd w:val="clear" w:color="auto" w:fill="auto"/>
            <w:vAlign w:val="center"/>
          </w:tcPr>
          <w:p w14:paraId="1B62954F" w14:textId="77777777" w:rsidR="004B2B0A" w:rsidRPr="000A382C" w:rsidRDefault="004B2B0A" w:rsidP="00E128F3">
            <w:pPr>
              <w:jc w:val="center"/>
              <w:rPr>
                <w:sz w:val="28"/>
                <w:szCs w:val="28"/>
                <w:lang w:eastAsia="en-GB"/>
              </w:rPr>
            </w:pPr>
          </w:p>
        </w:tc>
      </w:tr>
      <w:tr w:rsidR="004B2B0A" w:rsidRPr="000838CD" w14:paraId="70263725" w14:textId="77777777" w:rsidTr="00E128F3">
        <w:trPr>
          <w:trHeight w:val="545"/>
          <w:jc w:val="center"/>
        </w:trPr>
        <w:tc>
          <w:tcPr>
            <w:tcW w:w="1985" w:type="dxa"/>
            <w:vAlign w:val="center"/>
          </w:tcPr>
          <w:p w14:paraId="0E45C7F7" w14:textId="508A453E" w:rsidR="004B2B0A" w:rsidRPr="000A382C" w:rsidRDefault="004B2B0A" w:rsidP="00E128F3">
            <w:pPr>
              <w:jc w:val="center"/>
              <w:rPr>
                <w:sz w:val="28"/>
                <w:szCs w:val="28"/>
                <w:lang w:eastAsia="en-GB"/>
              </w:rPr>
            </w:pPr>
            <w:r w:rsidRPr="002530C8">
              <w:rPr>
                <w:rFonts w:cs="Times"/>
                <w:color w:val="141413"/>
                <w:sz w:val="22"/>
                <w:szCs w:val="15"/>
              </w:rPr>
              <w:t>low insulin</w:t>
            </w:r>
            <w:r>
              <w:rPr>
                <w:rFonts w:cs="Times"/>
                <w:color w:val="141413"/>
                <w:sz w:val="22"/>
                <w:szCs w:val="15"/>
              </w:rPr>
              <w:t>e</w:t>
            </w:r>
            <w:r w:rsidRPr="002530C8">
              <w:rPr>
                <w:rFonts w:cs="Times"/>
                <w:color w:val="141413"/>
                <w:sz w:val="22"/>
                <w:szCs w:val="15"/>
              </w:rPr>
              <w:t>mic-euglyc</w:t>
            </w:r>
            <w:r>
              <w:rPr>
                <w:rFonts w:cs="Times"/>
                <w:color w:val="141413"/>
                <w:sz w:val="22"/>
                <w:szCs w:val="15"/>
              </w:rPr>
              <w:t>e</w:t>
            </w:r>
            <w:r w:rsidRPr="002530C8">
              <w:rPr>
                <w:rFonts w:cs="Times"/>
                <w:color w:val="141413"/>
                <w:sz w:val="22"/>
                <w:szCs w:val="15"/>
              </w:rPr>
              <w:t>mic (</w:t>
            </w:r>
            <w:r>
              <w:rPr>
                <w:rFonts w:cs="Times"/>
                <w:color w:val="141413"/>
                <w:sz w:val="22"/>
                <w:szCs w:val="15"/>
              </w:rPr>
              <w:t>LI</w:t>
            </w:r>
            <w:r w:rsidRPr="002530C8">
              <w:rPr>
                <w:rFonts w:cs="Times"/>
                <w:color w:val="141413"/>
                <w:sz w:val="22"/>
                <w:szCs w:val="15"/>
              </w:rPr>
              <w:t>Eu</w:t>
            </w:r>
            <w:r>
              <w:rPr>
                <w:sz w:val="24"/>
                <w:szCs w:val="24"/>
                <w:lang w:eastAsia="en-GB"/>
              </w:rPr>
              <w:t>)</w:t>
            </w:r>
          </w:p>
        </w:tc>
        <w:tc>
          <w:tcPr>
            <w:tcW w:w="1514" w:type="dxa"/>
            <w:shd w:val="clear" w:color="auto" w:fill="auto"/>
            <w:noWrap/>
            <w:vAlign w:val="center"/>
          </w:tcPr>
          <w:p w14:paraId="26151730" w14:textId="77777777" w:rsidR="004B2B0A" w:rsidRPr="00C06D20" w:rsidRDefault="004B2B0A" w:rsidP="00E128F3">
            <w:pPr>
              <w:jc w:val="center"/>
              <w:rPr>
                <w:color w:val="000000"/>
              </w:rPr>
            </w:pPr>
            <w:r>
              <w:rPr>
                <w:color w:val="000000"/>
              </w:rPr>
              <w:t>0.009</w:t>
            </w:r>
          </w:p>
        </w:tc>
        <w:tc>
          <w:tcPr>
            <w:tcW w:w="1511" w:type="dxa"/>
            <w:shd w:val="clear" w:color="auto" w:fill="auto"/>
            <w:noWrap/>
            <w:vAlign w:val="center"/>
          </w:tcPr>
          <w:p w14:paraId="122758B8" w14:textId="77777777" w:rsidR="004B2B0A" w:rsidRPr="00C06D20" w:rsidRDefault="004B2B0A" w:rsidP="00E128F3">
            <w:pPr>
              <w:jc w:val="center"/>
              <w:rPr>
                <w:rFonts w:ascii="Calibri" w:hAnsi="Calibri"/>
                <w:color w:val="000000"/>
                <w:sz w:val="22"/>
              </w:rPr>
            </w:pPr>
            <w:r>
              <w:rPr>
                <w:rFonts w:ascii="Calibri" w:hAnsi="Calibri"/>
                <w:color w:val="000000"/>
                <w:sz w:val="22"/>
              </w:rPr>
              <w:t>0.002639</w:t>
            </w:r>
          </w:p>
        </w:tc>
        <w:tc>
          <w:tcPr>
            <w:tcW w:w="1560" w:type="dxa"/>
            <w:vMerge w:val="restart"/>
            <w:shd w:val="clear" w:color="auto" w:fill="auto"/>
            <w:noWrap/>
            <w:vAlign w:val="center"/>
          </w:tcPr>
          <w:p w14:paraId="0A833AE0" w14:textId="77777777" w:rsidR="004B2B0A" w:rsidRDefault="004B2B0A" w:rsidP="00E128F3">
            <w:pPr>
              <w:jc w:val="center"/>
              <w:rPr>
                <w:rFonts w:ascii="Calibri" w:hAnsi="Calibri"/>
                <w:color w:val="000000"/>
                <w:sz w:val="22"/>
              </w:rPr>
            </w:pPr>
            <w:r>
              <w:rPr>
                <w:rFonts w:ascii="Calibri" w:hAnsi="Calibri"/>
                <w:color w:val="000000"/>
                <w:sz w:val="22"/>
              </w:rPr>
              <w:t>0.159001234</w:t>
            </w:r>
          </w:p>
          <w:p w14:paraId="67766768" w14:textId="77777777" w:rsidR="004B2B0A" w:rsidRPr="000A382C" w:rsidRDefault="004B2B0A" w:rsidP="00E128F3">
            <w:pPr>
              <w:jc w:val="center"/>
              <w:rPr>
                <w:b/>
                <w:bCs/>
                <w:sz w:val="28"/>
                <w:szCs w:val="28"/>
                <w:lang w:eastAsia="en-GB"/>
              </w:rPr>
            </w:pPr>
          </w:p>
        </w:tc>
        <w:tc>
          <w:tcPr>
            <w:tcW w:w="1701" w:type="dxa"/>
            <w:vMerge w:val="restart"/>
            <w:shd w:val="clear" w:color="auto" w:fill="auto"/>
            <w:vAlign w:val="center"/>
          </w:tcPr>
          <w:p w14:paraId="4469FE49" w14:textId="77777777" w:rsidR="004B2B0A" w:rsidRDefault="004B2B0A" w:rsidP="00E128F3">
            <w:pPr>
              <w:jc w:val="center"/>
              <w:rPr>
                <w:rFonts w:ascii="Calibri" w:hAnsi="Calibri"/>
                <w:color w:val="000000"/>
                <w:sz w:val="22"/>
              </w:rPr>
            </w:pPr>
            <w:r>
              <w:rPr>
                <w:rFonts w:ascii="Calibri" w:hAnsi="Calibri"/>
                <w:color w:val="000000"/>
                <w:sz w:val="22"/>
              </w:rPr>
              <w:t>0.02694055</w:t>
            </w:r>
          </w:p>
          <w:p w14:paraId="314D19E0" w14:textId="77777777" w:rsidR="004B2B0A" w:rsidRPr="000A382C" w:rsidRDefault="004B2B0A" w:rsidP="00E128F3">
            <w:pPr>
              <w:jc w:val="center"/>
              <w:rPr>
                <w:b/>
                <w:bCs/>
                <w:sz w:val="28"/>
                <w:szCs w:val="28"/>
                <w:lang w:eastAsia="en-GB"/>
              </w:rPr>
            </w:pPr>
          </w:p>
        </w:tc>
        <w:tc>
          <w:tcPr>
            <w:tcW w:w="1748" w:type="dxa"/>
            <w:vMerge w:val="restart"/>
            <w:shd w:val="clear" w:color="auto" w:fill="auto"/>
            <w:vAlign w:val="center"/>
          </w:tcPr>
          <w:p w14:paraId="75E67AAB" w14:textId="77777777" w:rsidR="004B2B0A" w:rsidRDefault="004B2B0A" w:rsidP="00E128F3">
            <w:pPr>
              <w:jc w:val="center"/>
              <w:rPr>
                <w:b/>
                <w:bCs/>
                <w:sz w:val="28"/>
                <w:szCs w:val="28"/>
                <w:lang w:eastAsia="en-GB"/>
              </w:rPr>
            </w:pPr>
            <w:r>
              <w:rPr>
                <w:b/>
                <w:bCs/>
                <w:sz w:val="28"/>
                <w:szCs w:val="28"/>
                <w:lang w:eastAsia="en-GB"/>
              </w:rPr>
              <w:t>66.7%(</w:t>
            </w:r>
            <w:commentRangeStart w:id="25"/>
            <w:r>
              <w:rPr>
                <w:b/>
                <w:bCs/>
                <w:sz w:val="28"/>
                <w:szCs w:val="28"/>
                <w:lang w:eastAsia="en-GB"/>
              </w:rPr>
              <w:t>3sf</w:t>
            </w:r>
            <w:commentRangeEnd w:id="25"/>
            <w:r w:rsidR="00DE6BA2">
              <w:rPr>
                <w:rStyle w:val="CommentReference"/>
              </w:rPr>
              <w:commentReference w:id="25"/>
            </w:r>
            <w:r>
              <w:rPr>
                <w:b/>
                <w:bCs/>
                <w:sz w:val="28"/>
                <w:szCs w:val="28"/>
                <w:lang w:eastAsia="en-GB"/>
              </w:rPr>
              <w:t>)</w:t>
            </w:r>
          </w:p>
          <w:p w14:paraId="25FCD939" w14:textId="77777777" w:rsidR="004B2B0A" w:rsidRPr="000A382C" w:rsidRDefault="004B2B0A" w:rsidP="00E128F3">
            <w:pPr>
              <w:jc w:val="center"/>
              <w:rPr>
                <w:b/>
                <w:bCs/>
                <w:sz w:val="28"/>
                <w:szCs w:val="28"/>
                <w:lang w:eastAsia="en-GB"/>
              </w:rPr>
            </w:pPr>
          </w:p>
        </w:tc>
      </w:tr>
      <w:tr w:rsidR="004B2B0A" w:rsidRPr="000838CD" w14:paraId="2E8B0C76" w14:textId="77777777" w:rsidTr="00E128F3">
        <w:trPr>
          <w:trHeight w:val="545"/>
          <w:jc w:val="center"/>
        </w:trPr>
        <w:tc>
          <w:tcPr>
            <w:tcW w:w="1985" w:type="dxa"/>
            <w:vAlign w:val="center"/>
          </w:tcPr>
          <w:p w14:paraId="051E85AC" w14:textId="77777777" w:rsidR="004B2B0A" w:rsidRPr="000A382C" w:rsidRDefault="004B2B0A" w:rsidP="00E128F3">
            <w:pPr>
              <w:jc w:val="center"/>
              <w:rPr>
                <w:sz w:val="28"/>
                <w:szCs w:val="28"/>
                <w:lang w:eastAsia="en-GB"/>
              </w:rPr>
            </w:pPr>
          </w:p>
        </w:tc>
        <w:tc>
          <w:tcPr>
            <w:tcW w:w="1514" w:type="dxa"/>
            <w:shd w:val="clear" w:color="auto" w:fill="auto"/>
            <w:noWrap/>
            <w:vAlign w:val="center"/>
          </w:tcPr>
          <w:p w14:paraId="7EFADB71" w14:textId="77777777" w:rsidR="004B2B0A" w:rsidRPr="000A382C" w:rsidRDefault="004B2B0A" w:rsidP="00E128F3">
            <w:pPr>
              <w:jc w:val="center"/>
              <w:rPr>
                <w:sz w:val="28"/>
                <w:szCs w:val="28"/>
                <w:lang w:eastAsia="en-GB"/>
              </w:rPr>
            </w:pPr>
          </w:p>
        </w:tc>
        <w:tc>
          <w:tcPr>
            <w:tcW w:w="1511" w:type="dxa"/>
            <w:shd w:val="clear" w:color="auto" w:fill="auto"/>
            <w:noWrap/>
            <w:vAlign w:val="center"/>
          </w:tcPr>
          <w:p w14:paraId="78C17496" w14:textId="77777777" w:rsidR="004B2B0A" w:rsidRPr="000A382C" w:rsidRDefault="004B2B0A" w:rsidP="00E128F3">
            <w:pPr>
              <w:jc w:val="center"/>
              <w:rPr>
                <w:sz w:val="28"/>
                <w:szCs w:val="28"/>
                <w:lang w:eastAsia="en-GB"/>
              </w:rPr>
            </w:pPr>
          </w:p>
        </w:tc>
        <w:tc>
          <w:tcPr>
            <w:tcW w:w="1560" w:type="dxa"/>
            <w:vMerge/>
            <w:shd w:val="clear" w:color="auto" w:fill="auto"/>
            <w:noWrap/>
            <w:vAlign w:val="center"/>
          </w:tcPr>
          <w:p w14:paraId="30A2861F" w14:textId="77777777" w:rsidR="004B2B0A" w:rsidRPr="000A382C" w:rsidRDefault="004B2B0A" w:rsidP="00E128F3">
            <w:pPr>
              <w:jc w:val="center"/>
              <w:rPr>
                <w:sz w:val="28"/>
                <w:szCs w:val="28"/>
                <w:lang w:eastAsia="en-GB"/>
              </w:rPr>
            </w:pPr>
          </w:p>
        </w:tc>
        <w:tc>
          <w:tcPr>
            <w:tcW w:w="1701" w:type="dxa"/>
            <w:vMerge/>
            <w:shd w:val="clear" w:color="auto" w:fill="auto"/>
            <w:vAlign w:val="center"/>
          </w:tcPr>
          <w:p w14:paraId="66000ED4" w14:textId="77777777" w:rsidR="004B2B0A" w:rsidRPr="000A382C" w:rsidRDefault="004B2B0A" w:rsidP="00E128F3">
            <w:pPr>
              <w:jc w:val="center"/>
              <w:rPr>
                <w:sz w:val="28"/>
                <w:szCs w:val="28"/>
                <w:lang w:eastAsia="en-GB"/>
              </w:rPr>
            </w:pPr>
          </w:p>
        </w:tc>
        <w:tc>
          <w:tcPr>
            <w:tcW w:w="1748" w:type="dxa"/>
            <w:vMerge/>
            <w:shd w:val="clear" w:color="auto" w:fill="auto"/>
            <w:vAlign w:val="center"/>
          </w:tcPr>
          <w:p w14:paraId="2B45C45E" w14:textId="77777777" w:rsidR="004B2B0A" w:rsidRPr="000A382C" w:rsidRDefault="004B2B0A" w:rsidP="00E128F3">
            <w:pPr>
              <w:jc w:val="center"/>
              <w:rPr>
                <w:sz w:val="28"/>
                <w:szCs w:val="28"/>
                <w:lang w:eastAsia="en-GB"/>
              </w:rPr>
            </w:pPr>
          </w:p>
        </w:tc>
      </w:tr>
      <w:tr w:rsidR="004B2B0A" w:rsidRPr="000838CD" w14:paraId="7C018431" w14:textId="77777777" w:rsidTr="00E128F3">
        <w:trPr>
          <w:trHeight w:val="545"/>
          <w:jc w:val="center"/>
        </w:trPr>
        <w:tc>
          <w:tcPr>
            <w:tcW w:w="1985" w:type="dxa"/>
            <w:vAlign w:val="center"/>
          </w:tcPr>
          <w:p w14:paraId="2769DB31" w14:textId="638F3C7B" w:rsidR="004B2B0A" w:rsidRPr="000A382C" w:rsidRDefault="004B2B0A" w:rsidP="00E128F3">
            <w:pPr>
              <w:jc w:val="center"/>
              <w:rPr>
                <w:b/>
                <w:bCs/>
                <w:sz w:val="28"/>
                <w:szCs w:val="28"/>
                <w:lang w:eastAsia="en-GB"/>
              </w:rPr>
            </w:pPr>
            <w:r w:rsidRPr="002530C8">
              <w:rPr>
                <w:rFonts w:cs="Times"/>
                <w:color w:val="141413"/>
                <w:sz w:val="22"/>
                <w:szCs w:val="15"/>
              </w:rPr>
              <w:t>low insulin</w:t>
            </w:r>
            <w:r>
              <w:rPr>
                <w:rFonts w:cs="Times"/>
                <w:color w:val="141413"/>
                <w:sz w:val="22"/>
                <w:szCs w:val="15"/>
              </w:rPr>
              <w:t>e</w:t>
            </w:r>
            <w:r w:rsidRPr="002530C8">
              <w:rPr>
                <w:rFonts w:cs="Times"/>
                <w:color w:val="141413"/>
                <w:sz w:val="22"/>
                <w:szCs w:val="15"/>
              </w:rPr>
              <w:t>mic-hyperglyc</w:t>
            </w:r>
            <w:r>
              <w:rPr>
                <w:rFonts w:cs="Times"/>
                <w:color w:val="141413"/>
                <w:sz w:val="22"/>
                <w:szCs w:val="15"/>
              </w:rPr>
              <w:t>ae</w:t>
            </w:r>
            <w:r w:rsidRPr="002530C8">
              <w:rPr>
                <w:rFonts w:cs="Times"/>
                <w:color w:val="141413"/>
                <w:sz w:val="22"/>
                <w:szCs w:val="15"/>
              </w:rPr>
              <w:t>mic (L</w:t>
            </w:r>
            <w:r>
              <w:rPr>
                <w:rFonts w:cs="Times"/>
                <w:color w:val="141413"/>
                <w:sz w:val="22"/>
                <w:szCs w:val="15"/>
              </w:rPr>
              <w:t>I</w:t>
            </w:r>
            <w:r w:rsidRPr="002530C8">
              <w:rPr>
                <w:rFonts w:cs="Times"/>
                <w:color w:val="141413"/>
                <w:sz w:val="22"/>
                <w:szCs w:val="15"/>
              </w:rPr>
              <w:t>Hyp)</w:t>
            </w:r>
          </w:p>
        </w:tc>
        <w:tc>
          <w:tcPr>
            <w:tcW w:w="1514" w:type="dxa"/>
            <w:shd w:val="clear" w:color="auto" w:fill="auto"/>
            <w:noWrap/>
            <w:vAlign w:val="center"/>
          </w:tcPr>
          <w:p w14:paraId="230AB5DA" w14:textId="77777777" w:rsidR="004B2B0A" w:rsidRPr="00C06D20" w:rsidRDefault="004B2B0A" w:rsidP="00E128F3">
            <w:pPr>
              <w:jc w:val="center"/>
              <w:rPr>
                <w:color w:val="000000"/>
              </w:rPr>
            </w:pPr>
            <w:r>
              <w:rPr>
                <w:color w:val="000000"/>
              </w:rPr>
              <w:t>0.015</w:t>
            </w:r>
          </w:p>
        </w:tc>
        <w:tc>
          <w:tcPr>
            <w:tcW w:w="1511" w:type="dxa"/>
            <w:shd w:val="clear" w:color="auto" w:fill="auto"/>
            <w:noWrap/>
            <w:vAlign w:val="center"/>
          </w:tcPr>
          <w:p w14:paraId="6CEF37DF" w14:textId="77777777" w:rsidR="004B2B0A" w:rsidRPr="00C06D20" w:rsidRDefault="004B2B0A" w:rsidP="00E128F3">
            <w:pPr>
              <w:jc w:val="center"/>
              <w:rPr>
                <w:rFonts w:ascii="Calibri" w:hAnsi="Calibri"/>
                <w:color w:val="000000"/>
                <w:sz w:val="22"/>
              </w:rPr>
            </w:pPr>
            <w:r>
              <w:rPr>
                <w:rFonts w:ascii="Calibri" w:hAnsi="Calibri"/>
                <w:color w:val="000000"/>
                <w:sz w:val="22"/>
              </w:rPr>
              <w:t>0.005234</w:t>
            </w:r>
          </w:p>
        </w:tc>
        <w:tc>
          <w:tcPr>
            <w:tcW w:w="1560" w:type="dxa"/>
            <w:vMerge/>
            <w:shd w:val="clear" w:color="auto" w:fill="auto"/>
            <w:noWrap/>
            <w:vAlign w:val="center"/>
          </w:tcPr>
          <w:p w14:paraId="303F5163" w14:textId="77777777" w:rsidR="004B2B0A" w:rsidRPr="000A382C" w:rsidRDefault="004B2B0A" w:rsidP="00E128F3">
            <w:pPr>
              <w:jc w:val="center"/>
              <w:rPr>
                <w:sz w:val="28"/>
                <w:szCs w:val="28"/>
                <w:lang w:eastAsia="en-GB"/>
              </w:rPr>
            </w:pPr>
          </w:p>
        </w:tc>
        <w:tc>
          <w:tcPr>
            <w:tcW w:w="1701" w:type="dxa"/>
            <w:vMerge/>
            <w:shd w:val="clear" w:color="auto" w:fill="auto"/>
            <w:vAlign w:val="center"/>
          </w:tcPr>
          <w:p w14:paraId="082201AF" w14:textId="77777777" w:rsidR="004B2B0A" w:rsidRPr="000A382C" w:rsidRDefault="004B2B0A" w:rsidP="00E128F3">
            <w:pPr>
              <w:jc w:val="center"/>
              <w:rPr>
                <w:sz w:val="28"/>
                <w:szCs w:val="28"/>
                <w:lang w:eastAsia="en-GB"/>
              </w:rPr>
            </w:pPr>
          </w:p>
        </w:tc>
        <w:tc>
          <w:tcPr>
            <w:tcW w:w="1748" w:type="dxa"/>
            <w:vMerge/>
            <w:shd w:val="clear" w:color="auto" w:fill="auto"/>
            <w:vAlign w:val="center"/>
          </w:tcPr>
          <w:p w14:paraId="1BA74B54" w14:textId="77777777" w:rsidR="004B2B0A" w:rsidRPr="000A382C" w:rsidRDefault="004B2B0A" w:rsidP="00E128F3">
            <w:pPr>
              <w:jc w:val="center"/>
              <w:rPr>
                <w:sz w:val="28"/>
                <w:szCs w:val="28"/>
                <w:lang w:eastAsia="en-GB"/>
              </w:rPr>
            </w:pPr>
          </w:p>
        </w:tc>
      </w:tr>
    </w:tbl>
    <w:p w14:paraId="61395238" w14:textId="77777777" w:rsidR="004B2B0A" w:rsidRDefault="004B2B0A" w:rsidP="004B2B0A">
      <w:pPr>
        <w:jc w:val="both"/>
        <w:rPr>
          <w:sz w:val="22"/>
        </w:rPr>
      </w:pPr>
    </w:p>
    <w:p w14:paraId="6F142973" w14:textId="77777777" w:rsidR="004B2B0A" w:rsidRDefault="004B2B0A" w:rsidP="004B2B0A">
      <w:pPr>
        <w:jc w:val="both"/>
        <w:rPr>
          <w:sz w:val="22"/>
        </w:rPr>
      </w:pPr>
    </w:p>
    <w:p w14:paraId="73870B53" w14:textId="77777777" w:rsidR="004B2B0A" w:rsidRDefault="004B2B0A" w:rsidP="004B2B0A">
      <w:pPr>
        <w:jc w:val="both"/>
        <w:rPr>
          <w:sz w:val="22"/>
        </w:rPr>
      </w:pPr>
    </w:p>
    <w:p w14:paraId="1ECA5462" w14:textId="77777777" w:rsidR="004B2B0A" w:rsidRDefault="004B2B0A" w:rsidP="004B2B0A">
      <w:pPr>
        <w:jc w:val="both"/>
        <w:rPr>
          <w:sz w:val="22"/>
        </w:rPr>
      </w:pPr>
    </w:p>
    <w:p w14:paraId="5313F65D" w14:textId="77777777" w:rsidR="004B2B0A" w:rsidRDefault="004B2B0A" w:rsidP="004B2B0A">
      <w:pPr>
        <w:jc w:val="both"/>
        <w:rPr>
          <w:sz w:val="22"/>
        </w:rPr>
      </w:pPr>
      <w:r>
        <w:rPr>
          <w:sz w:val="22"/>
        </w:rPr>
        <w:t>Show an appropriate alternative summary of the data.</w:t>
      </w:r>
    </w:p>
    <w:p w14:paraId="3FDF218E" w14:textId="77777777" w:rsidR="004B2B0A" w:rsidRDefault="004B2B0A" w:rsidP="004B2B0A">
      <w:pPr>
        <w:jc w:val="both"/>
        <w:rPr>
          <w:sz w:val="22"/>
        </w:rPr>
      </w:pPr>
      <w:r>
        <w:rPr>
          <w:noProof/>
        </w:rPr>
        <w:lastRenderedPageBreak/>
        <w:drawing>
          <wp:anchor distT="0" distB="0" distL="114300" distR="114300" simplePos="0" relativeHeight="251660288" behindDoc="1" locked="0" layoutInCell="1" allowOverlap="1" wp14:anchorId="0EF56D24" wp14:editId="7868AFE7">
            <wp:simplePos x="0" y="0"/>
            <wp:positionH relativeFrom="column">
              <wp:posOffset>561975</wp:posOffset>
            </wp:positionH>
            <wp:positionV relativeFrom="paragraph">
              <wp:posOffset>125095</wp:posOffset>
            </wp:positionV>
            <wp:extent cx="4648200" cy="2971800"/>
            <wp:effectExtent l="0" t="0" r="0" b="0"/>
            <wp:wrapTight wrapText="bothSides">
              <wp:wrapPolygon edited="0">
                <wp:start x="0" y="0"/>
                <wp:lineTo x="0" y="21462"/>
                <wp:lineTo x="21511" y="21462"/>
                <wp:lineTo x="21511"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72145" w14:textId="77777777" w:rsidR="004B2B0A" w:rsidRDefault="004B2B0A" w:rsidP="004B2B0A">
      <w:pPr>
        <w:jc w:val="both"/>
        <w:rPr>
          <w:sz w:val="22"/>
        </w:rPr>
      </w:pPr>
    </w:p>
    <w:p w14:paraId="0864485C" w14:textId="77777777" w:rsidR="004B2B0A" w:rsidRDefault="004B2B0A" w:rsidP="004B2B0A">
      <w:pPr>
        <w:jc w:val="both"/>
        <w:rPr>
          <w:sz w:val="22"/>
        </w:rPr>
      </w:pPr>
    </w:p>
    <w:p w14:paraId="0A38A14E" w14:textId="77777777" w:rsidR="004B2B0A" w:rsidRDefault="004B2B0A" w:rsidP="004B2B0A">
      <w:pPr>
        <w:jc w:val="both"/>
        <w:rPr>
          <w:sz w:val="22"/>
        </w:rPr>
      </w:pPr>
    </w:p>
    <w:p w14:paraId="3990E36F" w14:textId="77777777" w:rsidR="004B2B0A" w:rsidRDefault="004B2B0A" w:rsidP="004B2B0A">
      <w:pPr>
        <w:jc w:val="both"/>
        <w:rPr>
          <w:sz w:val="22"/>
        </w:rPr>
      </w:pPr>
    </w:p>
    <w:p w14:paraId="0671F8B6" w14:textId="77777777" w:rsidR="004B2B0A" w:rsidRDefault="004B2B0A" w:rsidP="004B2B0A">
      <w:pPr>
        <w:jc w:val="both"/>
        <w:rPr>
          <w:sz w:val="22"/>
        </w:rPr>
      </w:pPr>
    </w:p>
    <w:p w14:paraId="5D5F1A5C" w14:textId="77777777" w:rsidR="004B2B0A" w:rsidRDefault="004B2B0A" w:rsidP="004B2B0A">
      <w:pPr>
        <w:jc w:val="both"/>
        <w:rPr>
          <w:sz w:val="22"/>
        </w:rPr>
      </w:pPr>
    </w:p>
    <w:p w14:paraId="248316C3" w14:textId="77777777" w:rsidR="004B2B0A" w:rsidRDefault="004B2B0A" w:rsidP="004B2B0A">
      <w:pPr>
        <w:jc w:val="both"/>
        <w:rPr>
          <w:sz w:val="22"/>
        </w:rPr>
      </w:pPr>
    </w:p>
    <w:p w14:paraId="540CFA6D" w14:textId="77777777" w:rsidR="004B2B0A" w:rsidRDefault="004B2B0A" w:rsidP="004B2B0A">
      <w:pPr>
        <w:jc w:val="both"/>
        <w:rPr>
          <w:sz w:val="22"/>
        </w:rPr>
      </w:pPr>
    </w:p>
    <w:p w14:paraId="10EFFB4C" w14:textId="77777777" w:rsidR="004B2B0A" w:rsidRDefault="004B2B0A" w:rsidP="004B2B0A">
      <w:pPr>
        <w:jc w:val="both"/>
        <w:rPr>
          <w:sz w:val="22"/>
        </w:rPr>
      </w:pPr>
    </w:p>
    <w:p w14:paraId="618841F6" w14:textId="77777777" w:rsidR="004B2B0A" w:rsidRDefault="004B2B0A" w:rsidP="004B2B0A">
      <w:pPr>
        <w:jc w:val="both"/>
        <w:rPr>
          <w:sz w:val="22"/>
        </w:rPr>
      </w:pPr>
    </w:p>
    <w:p w14:paraId="435772C7" w14:textId="77777777" w:rsidR="004B2B0A" w:rsidRDefault="004B2B0A" w:rsidP="004B2B0A">
      <w:pPr>
        <w:jc w:val="both"/>
        <w:rPr>
          <w:sz w:val="22"/>
        </w:rPr>
      </w:pPr>
    </w:p>
    <w:p w14:paraId="0CDB122A" w14:textId="77777777" w:rsidR="004B2B0A" w:rsidRDefault="004B2B0A" w:rsidP="004B2B0A">
      <w:pPr>
        <w:jc w:val="both"/>
        <w:rPr>
          <w:sz w:val="22"/>
        </w:rPr>
      </w:pPr>
    </w:p>
    <w:p w14:paraId="4B548EE1" w14:textId="77777777" w:rsidR="004B2B0A" w:rsidRDefault="004B2B0A" w:rsidP="004B2B0A">
      <w:pPr>
        <w:jc w:val="both"/>
        <w:rPr>
          <w:sz w:val="22"/>
        </w:rPr>
      </w:pPr>
    </w:p>
    <w:p w14:paraId="05FA1B5E" w14:textId="77777777" w:rsidR="004B2B0A" w:rsidRDefault="004B2B0A" w:rsidP="004B2B0A">
      <w:pPr>
        <w:jc w:val="both"/>
        <w:rPr>
          <w:sz w:val="22"/>
        </w:rPr>
      </w:pPr>
    </w:p>
    <w:p w14:paraId="66F89F84" w14:textId="77777777" w:rsidR="004B2B0A" w:rsidRDefault="004B2B0A" w:rsidP="004B2B0A">
      <w:pPr>
        <w:jc w:val="both"/>
        <w:rPr>
          <w:sz w:val="22"/>
        </w:rPr>
      </w:pPr>
    </w:p>
    <w:p w14:paraId="6B0C77E6" w14:textId="77777777" w:rsidR="004B2B0A" w:rsidRDefault="004B2B0A" w:rsidP="004B2B0A">
      <w:pPr>
        <w:jc w:val="both"/>
        <w:rPr>
          <w:sz w:val="22"/>
        </w:rPr>
      </w:pPr>
    </w:p>
    <w:p w14:paraId="58609070" w14:textId="77777777" w:rsidR="004B2B0A" w:rsidRDefault="004B2B0A" w:rsidP="004B2B0A">
      <w:pPr>
        <w:jc w:val="both"/>
        <w:rPr>
          <w:sz w:val="22"/>
        </w:rPr>
      </w:pPr>
    </w:p>
    <w:p w14:paraId="0B920975" w14:textId="77777777" w:rsidR="004B2B0A" w:rsidRDefault="004B2B0A" w:rsidP="004B2B0A">
      <w:pPr>
        <w:jc w:val="both"/>
        <w:rPr>
          <w:sz w:val="22"/>
        </w:rPr>
      </w:pPr>
    </w:p>
    <w:p w14:paraId="7C818F23" w14:textId="77777777" w:rsidR="004B2B0A" w:rsidRDefault="004B2B0A" w:rsidP="004B2B0A">
      <w:pPr>
        <w:jc w:val="both"/>
        <w:rPr>
          <w:sz w:val="22"/>
        </w:rPr>
      </w:pPr>
    </w:p>
    <w:p w14:paraId="115D366B" w14:textId="77777777" w:rsidR="004B2B0A" w:rsidRDefault="004B2B0A" w:rsidP="004B2B0A">
      <w:pPr>
        <w:jc w:val="both"/>
        <w:rPr>
          <w:sz w:val="22"/>
        </w:rPr>
      </w:pPr>
      <w:r>
        <w:rPr>
          <w:sz w:val="22"/>
        </w:rPr>
        <w:t xml:space="preserve">Bars = mean, error bars = standard </w:t>
      </w:r>
      <w:commentRangeStart w:id="26"/>
      <w:r>
        <w:rPr>
          <w:sz w:val="22"/>
        </w:rPr>
        <w:t>deviation</w:t>
      </w:r>
      <w:commentRangeEnd w:id="26"/>
      <w:r w:rsidR="00DE6BA2">
        <w:rPr>
          <w:rStyle w:val="CommentReference"/>
        </w:rPr>
        <w:commentReference w:id="26"/>
      </w:r>
      <w:r>
        <w:rPr>
          <w:sz w:val="22"/>
        </w:rPr>
        <w:t xml:space="preserve"> </w:t>
      </w:r>
    </w:p>
    <w:p w14:paraId="3FFD4E5C" w14:textId="77777777" w:rsidR="004B2B0A" w:rsidRDefault="004B2B0A" w:rsidP="004B2B0A">
      <w:pPr>
        <w:jc w:val="both"/>
        <w:rPr>
          <w:sz w:val="22"/>
        </w:rPr>
      </w:pPr>
    </w:p>
    <w:p w14:paraId="73B3EEB1" w14:textId="77777777" w:rsidR="004B2B0A" w:rsidRDefault="004B2B0A" w:rsidP="004B2B0A">
      <w:pPr>
        <w:jc w:val="both"/>
        <w:rPr>
          <w:sz w:val="22"/>
        </w:rPr>
      </w:pPr>
    </w:p>
    <w:p w14:paraId="58D9033F" w14:textId="77777777" w:rsidR="004B2B0A" w:rsidRDefault="004B2B0A" w:rsidP="004B2B0A">
      <w:pPr>
        <w:jc w:val="both"/>
        <w:rPr>
          <w:sz w:val="22"/>
        </w:rPr>
      </w:pPr>
      <w:r>
        <w:rPr>
          <w:sz w:val="22"/>
        </w:rPr>
        <w:t>The data is significantly different since the p value is less than 0.05 (p value = 0.026941).</w:t>
      </w:r>
    </w:p>
    <w:p w14:paraId="185E66F9" w14:textId="77777777" w:rsidR="004B2B0A" w:rsidRDefault="004B2B0A" w:rsidP="004B2B0A">
      <w:pPr>
        <w:jc w:val="both"/>
        <w:rPr>
          <w:sz w:val="22"/>
        </w:rPr>
      </w:pPr>
      <w:r>
        <w:rPr>
          <w:sz w:val="22"/>
        </w:rPr>
        <w:t>The percentage change relative to control is 66.7% (calculated by (0.015-0.009)/0.009 x 100).</w:t>
      </w:r>
    </w:p>
    <w:p w14:paraId="78A12530" w14:textId="77777777" w:rsidR="004B2B0A" w:rsidRDefault="004B2B0A" w:rsidP="004B2B0A">
      <w:pPr>
        <w:jc w:val="both"/>
        <w:rPr>
          <w:sz w:val="22"/>
        </w:rPr>
      </w:pPr>
    </w:p>
    <w:p w14:paraId="591C8E42" w14:textId="77777777" w:rsidR="004B2B0A" w:rsidRDefault="004B2B0A" w:rsidP="004B2B0A">
      <w:pPr>
        <w:jc w:val="both"/>
        <w:rPr>
          <w:b/>
          <w:i/>
          <w:sz w:val="22"/>
        </w:rPr>
      </w:pPr>
    </w:p>
    <w:p w14:paraId="378A6281" w14:textId="77777777" w:rsidR="004B2B0A" w:rsidRDefault="004B2B0A" w:rsidP="004B2B0A">
      <w:pPr>
        <w:jc w:val="both"/>
        <w:rPr>
          <w:b/>
          <w:i/>
          <w:sz w:val="22"/>
        </w:rPr>
      </w:pPr>
    </w:p>
    <w:p w14:paraId="52F1B140" w14:textId="77777777" w:rsidR="004B2B0A" w:rsidRDefault="004B2B0A" w:rsidP="004B2B0A">
      <w:pPr>
        <w:jc w:val="both"/>
        <w:rPr>
          <w:b/>
          <w:i/>
          <w:sz w:val="22"/>
        </w:rPr>
      </w:pPr>
    </w:p>
    <w:p w14:paraId="1D29BB8B" w14:textId="77777777" w:rsidR="004B2B0A" w:rsidRPr="00672AA0" w:rsidRDefault="004B2B0A" w:rsidP="004B2B0A">
      <w:pPr>
        <w:jc w:val="both"/>
        <w:rPr>
          <w:b/>
          <w:i/>
          <w:sz w:val="22"/>
        </w:rPr>
      </w:pPr>
      <w:r w:rsidRPr="00672AA0">
        <w:rPr>
          <w:b/>
          <w:i/>
          <w:sz w:val="22"/>
        </w:rPr>
        <w:t xml:space="preserve">This section (section </w:t>
      </w:r>
      <w:r>
        <w:rPr>
          <w:b/>
          <w:i/>
          <w:sz w:val="22"/>
        </w:rPr>
        <w:t>7</w:t>
      </w:r>
      <w:r w:rsidRPr="00672AA0">
        <w:rPr>
          <w:b/>
          <w:i/>
          <w:sz w:val="22"/>
        </w:rPr>
        <w:t xml:space="preserve">) is worth </w:t>
      </w:r>
      <w:r>
        <w:rPr>
          <w:b/>
          <w:i/>
          <w:sz w:val="22"/>
        </w:rPr>
        <w:t>15</w:t>
      </w:r>
      <w:r w:rsidRPr="00672AA0">
        <w:rPr>
          <w:b/>
          <w:i/>
          <w:sz w:val="22"/>
        </w:rPr>
        <w:t xml:space="preserve"> marks.</w:t>
      </w:r>
    </w:p>
    <w:p w14:paraId="650C8E6C" w14:textId="77777777" w:rsidR="004B2B0A" w:rsidRDefault="004B2B0A" w:rsidP="004B2B0A">
      <w:pPr>
        <w:jc w:val="both"/>
        <w:rPr>
          <w:sz w:val="22"/>
        </w:rPr>
      </w:pPr>
    </w:p>
    <w:p w14:paraId="2DC0B7A7" w14:textId="77777777" w:rsidR="004B2B0A" w:rsidRPr="00131E24" w:rsidRDefault="004B2B0A" w:rsidP="004B2B0A">
      <w:pPr>
        <w:jc w:val="both"/>
      </w:pPr>
    </w:p>
    <w:p w14:paraId="55524328" w14:textId="77777777" w:rsidR="004B2B0A" w:rsidRDefault="004B2B0A" w:rsidP="004B2B0A">
      <w:pPr>
        <w:pStyle w:val="ListParagraph"/>
        <w:jc w:val="both"/>
        <w:rPr>
          <w:b/>
          <w:sz w:val="22"/>
        </w:rPr>
      </w:pPr>
    </w:p>
    <w:p w14:paraId="4FE725EE" w14:textId="77777777" w:rsidR="004B2B0A" w:rsidRPr="004B2B0A" w:rsidRDefault="004B2B0A" w:rsidP="004B2B0A">
      <w:pPr>
        <w:pStyle w:val="ListParagraph"/>
        <w:jc w:val="both"/>
        <w:rPr>
          <w:sz w:val="22"/>
        </w:rPr>
      </w:pPr>
      <w:r>
        <w:rPr>
          <w:b/>
          <w:sz w:val="22"/>
        </w:rPr>
        <w:br w:type="page"/>
      </w:r>
    </w:p>
    <w:p w14:paraId="71A6F17A" w14:textId="77777777" w:rsidR="004B2B0A" w:rsidRPr="006F11D6" w:rsidRDefault="004B2B0A" w:rsidP="004B2B0A">
      <w:pPr>
        <w:jc w:val="both"/>
        <w:rPr>
          <w:sz w:val="22"/>
        </w:rPr>
      </w:pPr>
      <w:r w:rsidRPr="006F11D6">
        <w:rPr>
          <w:b/>
          <w:sz w:val="22"/>
        </w:rPr>
        <w:lastRenderedPageBreak/>
        <w:t>8. Identifying a gene's position on the human genome and determination of disease states associated with the gene.</w:t>
      </w:r>
    </w:p>
    <w:p w14:paraId="2C8AC33E" w14:textId="77777777" w:rsidR="004B2B0A" w:rsidRPr="00A04A7D" w:rsidRDefault="004B2B0A" w:rsidP="004B2B0A">
      <w:pPr>
        <w:jc w:val="both"/>
        <w:rPr>
          <w:i/>
          <w:sz w:val="22"/>
        </w:rPr>
      </w:pPr>
    </w:p>
    <w:p w14:paraId="6270E6FB" w14:textId="77777777" w:rsidR="004B2B0A" w:rsidRPr="0036271A" w:rsidRDefault="004B2B0A" w:rsidP="004B2B0A">
      <w:pPr>
        <w:numPr>
          <w:ilvl w:val="0"/>
          <w:numId w:val="13"/>
        </w:numPr>
        <w:tabs>
          <w:tab w:val="clear" w:pos="720"/>
          <w:tab w:val="num" w:pos="426"/>
        </w:tabs>
        <w:ind w:left="426" w:hanging="426"/>
        <w:jc w:val="both"/>
        <w:rPr>
          <w:i/>
          <w:sz w:val="22"/>
          <w:u w:val="single"/>
        </w:rPr>
      </w:pPr>
      <w:r w:rsidRPr="0036271A">
        <w:rPr>
          <w:sz w:val="22"/>
          <w:u w:val="single"/>
        </w:rPr>
        <w:t xml:space="preserve">What is the official symbol of the gene from which the mRNA transcripts originate (be careful the gene name is not the protein name) and what is the gene map location (position in the chromosome or </w:t>
      </w:r>
      <w:r w:rsidRPr="0036271A">
        <w:rPr>
          <w:rStyle w:val="cytogenetic-location1"/>
          <w:b w:val="0"/>
          <w:i w:val="0"/>
          <w:sz w:val="22"/>
          <w:szCs w:val="22"/>
          <w:u w:val="single"/>
        </w:rPr>
        <w:t>cytogenetic location</w:t>
      </w:r>
      <w:r w:rsidRPr="0036271A">
        <w:rPr>
          <w:sz w:val="22"/>
          <w:u w:val="single"/>
        </w:rPr>
        <w:t>) of the candidate gene (</w:t>
      </w:r>
      <w:r w:rsidRPr="0036271A">
        <w:rPr>
          <w:b/>
          <w:sz w:val="22"/>
          <w:u w:val="single"/>
        </w:rPr>
        <w:t>2</w:t>
      </w:r>
      <w:r w:rsidRPr="0036271A">
        <w:rPr>
          <w:sz w:val="22"/>
          <w:u w:val="single"/>
        </w:rPr>
        <w:t>)</w:t>
      </w:r>
    </w:p>
    <w:p w14:paraId="205A13A3" w14:textId="77777777" w:rsidR="004B2B0A" w:rsidRDefault="004B2B0A" w:rsidP="004B2B0A">
      <w:pPr>
        <w:ind w:left="426"/>
        <w:jc w:val="both"/>
        <w:rPr>
          <w:sz w:val="22"/>
        </w:rPr>
      </w:pPr>
    </w:p>
    <w:p w14:paraId="3AB00FA2" w14:textId="77777777" w:rsidR="004B2B0A" w:rsidRDefault="004B2B0A" w:rsidP="004B2B0A">
      <w:pPr>
        <w:ind w:left="426"/>
        <w:jc w:val="both"/>
        <w:rPr>
          <w:sz w:val="22"/>
        </w:rPr>
      </w:pPr>
      <w:r>
        <w:rPr>
          <w:sz w:val="22"/>
        </w:rPr>
        <w:t xml:space="preserve">CAPN10 is the official symbol of the gene. The CAPN10 gene has been identified in a 66 kb region in chromosome band 2q37.3 within the NIDDM1 </w:t>
      </w:r>
      <w:commentRangeStart w:id="27"/>
      <w:r>
        <w:rPr>
          <w:sz w:val="22"/>
        </w:rPr>
        <w:t>region</w:t>
      </w:r>
      <w:commentRangeEnd w:id="27"/>
      <w:r w:rsidR="001B7436">
        <w:rPr>
          <w:rStyle w:val="CommentReference"/>
        </w:rPr>
        <w:commentReference w:id="27"/>
      </w:r>
      <w:r>
        <w:rPr>
          <w:sz w:val="22"/>
        </w:rPr>
        <w:t xml:space="preserve">. </w:t>
      </w:r>
    </w:p>
    <w:p w14:paraId="0F549544" w14:textId="77777777" w:rsidR="004B2B0A" w:rsidRDefault="004B2B0A" w:rsidP="004B2B0A">
      <w:pPr>
        <w:jc w:val="both"/>
        <w:rPr>
          <w:sz w:val="22"/>
        </w:rPr>
      </w:pPr>
    </w:p>
    <w:p w14:paraId="3AEF1C42" w14:textId="77777777" w:rsidR="004B2B0A" w:rsidRDefault="004B2B0A" w:rsidP="004B2B0A">
      <w:pPr>
        <w:ind w:left="426"/>
        <w:jc w:val="both"/>
        <w:rPr>
          <w:i/>
          <w:sz w:val="22"/>
        </w:rPr>
      </w:pPr>
    </w:p>
    <w:p w14:paraId="021BDF8E" w14:textId="77777777" w:rsidR="004B2B0A" w:rsidRPr="0036271A" w:rsidRDefault="004B2B0A" w:rsidP="004B2B0A">
      <w:pPr>
        <w:numPr>
          <w:ilvl w:val="0"/>
          <w:numId w:val="13"/>
        </w:numPr>
        <w:tabs>
          <w:tab w:val="clear" w:pos="720"/>
          <w:tab w:val="num" w:pos="426"/>
        </w:tabs>
        <w:ind w:left="426" w:hanging="426"/>
        <w:jc w:val="both"/>
        <w:rPr>
          <w:sz w:val="22"/>
          <w:u w:val="single"/>
        </w:rPr>
      </w:pPr>
      <w:r w:rsidRPr="0036271A">
        <w:rPr>
          <w:sz w:val="22"/>
          <w:u w:val="single"/>
        </w:rPr>
        <w:t>What is the name of each gene immediately adjacent to the 5’ and 3’ ends of the gene of interest and what is their likely function? (</w:t>
      </w:r>
      <w:r w:rsidRPr="0036271A">
        <w:rPr>
          <w:b/>
          <w:sz w:val="22"/>
          <w:u w:val="single"/>
        </w:rPr>
        <w:t>2</w:t>
      </w:r>
      <w:r w:rsidRPr="0036271A">
        <w:rPr>
          <w:sz w:val="22"/>
          <w:u w:val="single"/>
        </w:rPr>
        <w:t>)</w:t>
      </w:r>
    </w:p>
    <w:p w14:paraId="025BFA52" w14:textId="77777777" w:rsidR="004B2B0A" w:rsidRDefault="004B2B0A" w:rsidP="004B2B0A">
      <w:pPr>
        <w:ind w:left="426"/>
        <w:jc w:val="both"/>
        <w:rPr>
          <w:sz w:val="22"/>
        </w:rPr>
      </w:pPr>
    </w:p>
    <w:p w14:paraId="1D9EC3F5" w14:textId="77777777" w:rsidR="004B2B0A" w:rsidRPr="00924462" w:rsidRDefault="004B2B0A" w:rsidP="004B2B0A">
      <w:pPr>
        <w:ind w:left="426"/>
        <w:jc w:val="both"/>
        <w:rPr>
          <w:sz w:val="22"/>
        </w:rPr>
      </w:pPr>
      <w:r>
        <w:rPr>
          <w:sz w:val="22"/>
        </w:rPr>
        <w:t>Adjacent to the 3’ end of CAPN10 gene is the GPR35 gene that encodes a G protein-coupled receptors, and the GPR35 is the receptor for the mucosal chemokine CXCL17. Adjacent to the 5’ end of CAPN10 gene is the RNPEPL1 gene that encodes a protein with homology to aminopeptidase B (</w:t>
      </w:r>
      <w:proofErr w:type="spellStart"/>
      <w:r>
        <w:rPr>
          <w:sz w:val="22"/>
        </w:rPr>
        <w:t>arginyl</w:t>
      </w:r>
      <w:proofErr w:type="spellEnd"/>
      <w:r>
        <w:rPr>
          <w:sz w:val="22"/>
        </w:rPr>
        <w:t xml:space="preserve"> aminopeptidase), </w:t>
      </w:r>
      <w:r w:rsidR="00E128F3">
        <w:rPr>
          <w:sz w:val="22"/>
        </w:rPr>
        <w:t>called</w:t>
      </w:r>
      <w:r>
        <w:rPr>
          <w:sz w:val="22"/>
        </w:rPr>
        <w:t xml:space="preserve"> </w:t>
      </w:r>
      <w:proofErr w:type="spellStart"/>
      <w:r>
        <w:rPr>
          <w:sz w:val="22"/>
        </w:rPr>
        <w:t>arginyl</w:t>
      </w:r>
      <w:proofErr w:type="spellEnd"/>
      <w:r>
        <w:rPr>
          <w:sz w:val="22"/>
        </w:rPr>
        <w:t xml:space="preserve"> aminopeptidase like </w:t>
      </w:r>
      <w:commentRangeStart w:id="28"/>
      <w:r>
        <w:rPr>
          <w:sz w:val="22"/>
        </w:rPr>
        <w:t>1</w:t>
      </w:r>
      <w:commentRangeEnd w:id="28"/>
      <w:r w:rsidR="001B7436">
        <w:rPr>
          <w:rStyle w:val="CommentReference"/>
        </w:rPr>
        <w:commentReference w:id="28"/>
      </w:r>
      <w:r>
        <w:rPr>
          <w:sz w:val="22"/>
        </w:rPr>
        <w:t xml:space="preserve">. </w:t>
      </w:r>
    </w:p>
    <w:p w14:paraId="6ED03FE6" w14:textId="77777777" w:rsidR="004B2B0A" w:rsidRPr="00924462" w:rsidRDefault="004B2B0A" w:rsidP="004B2B0A">
      <w:pPr>
        <w:jc w:val="both"/>
        <w:rPr>
          <w:sz w:val="22"/>
        </w:rPr>
      </w:pPr>
    </w:p>
    <w:p w14:paraId="46305211" w14:textId="77777777" w:rsidR="004B2B0A" w:rsidRPr="00924462" w:rsidRDefault="004B2B0A" w:rsidP="004B2B0A">
      <w:pPr>
        <w:jc w:val="both"/>
        <w:rPr>
          <w:sz w:val="22"/>
        </w:rPr>
      </w:pPr>
    </w:p>
    <w:p w14:paraId="46C9253A" w14:textId="77777777" w:rsidR="004B2B0A" w:rsidRDefault="004B2B0A" w:rsidP="004B2B0A">
      <w:pPr>
        <w:numPr>
          <w:ilvl w:val="0"/>
          <w:numId w:val="13"/>
        </w:numPr>
        <w:tabs>
          <w:tab w:val="clear" w:pos="720"/>
          <w:tab w:val="num" w:pos="426"/>
        </w:tabs>
        <w:ind w:left="426" w:hanging="426"/>
        <w:jc w:val="both"/>
        <w:rPr>
          <w:sz w:val="22"/>
        </w:rPr>
      </w:pPr>
      <w:r w:rsidRPr="00C97C79">
        <w:rPr>
          <w:sz w:val="22"/>
          <w:u w:val="single"/>
        </w:rPr>
        <w:t>What is the disorder associated with the variable expression of this gene product?</w:t>
      </w:r>
      <w:r w:rsidRPr="0036271A">
        <w:rPr>
          <w:sz w:val="22"/>
          <w:u w:val="single"/>
        </w:rPr>
        <w:t xml:space="preserve"> (</w:t>
      </w:r>
      <w:r w:rsidRPr="0036271A">
        <w:rPr>
          <w:b/>
          <w:sz w:val="22"/>
          <w:u w:val="single"/>
        </w:rPr>
        <w:t>2</w:t>
      </w:r>
      <w:r w:rsidRPr="00924462">
        <w:rPr>
          <w:sz w:val="22"/>
        </w:rPr>
        <w:t xml:space="preserve">)  </w:t>
      </w:r>
    </w:p>
    <w:p w14:paraId="2DA5EDC0" w14:textId="77777777" w:rsidR="004B2B0A" w:rsidRDefault="004B2B0A" w:rsidP="004B2B0A">
      <w:pPr>
        <w:ind w:left="426"/>
        <w:jc w:val="both"/>
        <w:rPr>
          <w:sz w:val="22"/>
        </w:rPr>
      </w:pPr>
    </w:p>
    <w:p w14:paraId="519EA3C2" w14:textId="77777777" w:rsidR="004B2B0A" w:rsidRPr="00FD0CC2" w:rsidRDefault="004B2B0A" w:rsidP="004B2B0A">
      <w:pPr>
        <w:ind w:left="426"/>
        <w:jc w:val="both"/>
        <w:rPr>
          <w:sz w:val="22"/>
        </w:rPr>
      </w:pPr>
      <w:r>
        <w:rPr>
          <w:sz w:val="22"/>
        </w:rPr>
        <w:t>CAPN10 encodes a Calpain-10 protein, which is a protease that contributes to the formation of type 2 or non-insulin-dependent diabetes mellitus (</w:t>
      </w:r>
      <w:commentRangeStart w:id="29"/>
      <w:r>
        <w:rPr>
          <w:sz w:val="22"/>
        </w:rPr>
        <w:t>NIDDM</w:t>
      </w:r>
      <w:commentRangeEnd w:id="29"/>
      <w:r w:rsidR="001B7436">
        <w:rPr>
          <w:rStyle w:val="CommentReference"/>
        </w:rPr>
        <w:commentReference w:id="29"/>
      </w:r>
      <w:r>
        <w:rPr>
          <w:sz w:val="22"/>
        </w:rPr>
        <w:t xml:space="preserve">). </w:t>
      </w:r>
    </w:p>
    <w:p w14:paraId="4DFD2E7B" w14:textId="77777777" w:rsidR="004B2B0A" w:rsidRPr="00924462" w:rsidRDefault="004B2B0A" w:rsidP="004B2B0A">
      <w:pPr>
        <w:jc w:val="both"/>
        <w:rPr>
          <w:rFonts w:eastAsia="Batang"/>
          <w:color w:val="000000"/>
          <w:sz w:val="22"/>
          <w:lang w:eastAsia="ko-KR"/>
        </w:rPr>
      </w:pPr>
    </w:p>
    <w:p w14:paraId="04ECF8D5" w14:textId="77777777" w:rsidR="004B2B0A" w:rsidRPr="00924462" w:rsidRDefault="004B2B0A" w:rsidP="004B2B0A">
      <w:pPr>
        <w:jc w:val="both"/>
        <w:rPr>
          <w:sz w:val="22"/>
        </w:rPr>
      </w:pPr>
    </w:p>
    <w:p w14:paraId="1212B62F" w14:textId="77777777" w:rsidR="004B2B0A" w:rsidRPr="00C97C79" w:rsidRDefault="004B2B0A" w:rsidP="004B2B0A">
      <w:pPr>
        <w:numPr>
          <w:ilvl w:val="0"/>
          <w:numId w:val="13"/>
        </w:numPr>
        <w:tabs>
          <w:tab w:val="clear" w:pos="720"/>
          <w:tab w:val="num" w:pos="426"/>
        </w:tabs>
        <w:ind w:left="426" w:hanging="426"/>
        <w:jc w:val="both"/>
        <w:rPr>
          <w:sz w:val="22"/>
          <w:u w:val="single"/>
        </w:rPr>
      </w:pPr>
      <w:r w:rsidRPr="00C97C79">
        <w:rPr>
          <w:sz w:val="22"/>
          <w:u w:val="single"/>
        </w:rPr>
        <w:t>From the OMIM web pages, in what two populations was the association between the gene and disease state discovered? (</w:t>
      </w:r>
      <w:r w:rsidRPr="00C97C79">
        <w:rPr>
          <w:b/>
          <w:sz w:val="22"/>
          <w:u w:val="single"/>
        </w:rPr>
        <w:t>2</w:t>
      </w:r>
      <w:r w:rsidRPr="00C97C79">
        <w:rPr>
          <w:sz w:val="22"/>
          <w:u w:val="single"/>
        </w:rPr>
        <w:t xml:space="preserve">) </w:t>
      </w:r>
    </w:p>
    <w:p w14:paraId="72E3E264" w14:textId="77777777" w:rsidR="004B2B0A" w:rsidRDefault="004B2B0A" w:rsidP="004B2B0A">
      <w:pPr>
        <w:ind w:left="426"/>
        <w:jc w:val="both"/>
        <w:rPr>
          <w:sz w:val="22"/>
        </w:rPr>
      </w:pPr>
    </w:p>
    <w:p w14:paraId="2B7114CF" w14:textId="77777777" w:rsidR="004B2B0A" w:rsidRPr="00924462" w:rsidRDefault="004B2B0A" w:rsidP="004B2B0A">
      <w:pPr>
        <w:ind w:left="426"/>
        <w:jc w:val="both"/>
        <w:rPr>
          <w:sz w:val="22"/>
        </w:rPr>
      </w:pPr>
      <w:r>
        <w:rPr>
          <w:sz w:val="22"/>
        </w:rPr>
        <w:t xml:space="preserve">CAPN10 gene had a high-risk haplotype combination, designated 112/121, and Mexican American, Finnish and German populations were all more likely to develop type 2 diabetes due to this association. Also, CAPN10 alleles had an association with polycystic ovary disease specifically affecting Spanish and African American </w:t>
      </w:r>
      <w:commentRangeStart w:id="30"/>
      <w:r>
        <w:rPr>
          <w:sz w:val="22"/>
        </w:rPr>
        <w:t>women</w:t>
      </w:r>
      <w:commentRangeEnd w:id="30"/>
      <w:r w:rsidR="001B7436">
        <w:rPr>
          <w:rStyle w:val="CommentReference"/>
        </w:rPr>
        <w:commentReference w:id="30"/>
      </w:r>
      <w:r>
        <w:rPr>
          <w:sz w:val="22"/>
        </w:rPr>
        <w:t xml:space="preserve">. </w:t>
      </w:r>
    </w:p>
    <w:p w14:paraId="2C38140E" w14:textId="77777777" w:rsidR="004B2B0A" w:rsidRDefault="004B2B0A" w:rsidP="004B2B0A">
      <w:pPr>
        <w:ind w:left="720" w:hanging="720"/>
        <w:jc w:val="both"/>
        <w:rPr>
          <w:sz w:val="22"/>
        </w:rPr>
      </w:pPr>
    </w:p>
    <w:p w14:paraId="7E66222B" w14:textId="77777777" w:rsidR="004B2B0A" w:rsidRDefault="004B2B0A" w:rsidP="004B2B0A">
      <w:pPr>
        <w:ind w:left="720" w:hanging="720"/>
        <w:jc w:val="both"/>
        <w:rPr>
          <w:sz w:val="22"/>
        </w:rPr>
      </w:pPr>
    </w:p>
    <w:p w14:paraId="2F39B798" w14:textId="77777777" w:rsidR="004B2B0A" w:rsidRDefault="004B2B0A" w:rsidP="004B2B0A">
      <w:pPr>
        <w:ind w:left="720" w:hanging="720"/>
        <w:jc w:val="both"/>
        <w:rPr>
          <w:sz w:val="22"/>
        </w:rPr>
      </w:pPr>
    </w:p>
    <w:p w14:paraId="54451251" w14:textId="77777777" w:rsidR="004B2B0A" w:rsidRDefault="004B2B0A" w:rsidP="004B2B0A">
      <w:pPr>
        <w:ind w:left="720" w:hanging="720"/>
        <w:jc w:val="both"/>
        <w:rPr>
          <w:sz w:val="22"/>
        </w:rPr>
      </w:pPr>
    </w:p>
    <w:p w14:paraId="78DC8DEE" w14:textId="77777777" w:rsidR="004B2B0A" w:rsidRPr="00D3750D" w:rsidRDefault="004B2B0A" w:rsidP="004B2B0A">
      <w:pPr>
        <w:ind w:left="284" w:hanging="284"/>
        <w:jc w:val="both"/>
        <w:rPr>
          <w:b/>
          <w:sz w:val="22"/>
        </w:rPr>
      </w:pPr>
      <w:r>
        <w:rPr>
          <w:sz w:val="22"/>
        </w:rPr>
        <w:br w:type="page"/>
      </w:r>
      <w:r>
        <w:rPr>
          <w:b/>
          <w:sz w:val="22"/>
        </w:rPr>
        <w:lastRenderedPageBreak/>
        <w:t>9. Identification of a potential promoter region with gDNA and mapping the sequence elements that potentially bind transcription factors.</w:t>
      </w:r>
    </w:p>
    <w:p w14:paraId="403DE1DE" w14:textId="77777777" w:rsidR="004B2B0A" w:rsidRDefault="004B2B0A" w:rsidP="004B2B0A">
      <w:pPr>
        <w:jc w:val="both"/>
        <w:rPr>
          <w:b/>
          <w:sz w:val="22"/>
        </w:rPr>
      </w:pPr>
      <w:r>
        <w:rPr>
          <w:sz w:val="22"/>
        </w:rPr>
        <w:t>(A copy of the genomic sequence is below on which transcription factor binding elements can be marked.)</w:t>
      </w:r>
    </w:p>
    <w:p w14:paraId="210EC59C" w14:textId="77777777" w:rsidR="004B2B0A" w:rsidRDefault="004B2B0A" w:rsidP="004B2B0A">
      <w:pPr>
        <w:ind w:left="720" w:hanging="720"/>
        <w:jc w:val="both"/>
        <w:rPr>
          <w:sz w:val="22"/>
        </w:rPr>
      </w:pPr>
    </w:p>
    <w:p w14:paraId="4EBFC1D8" w14:textId="77777777" w:rsidR="004B2B0A" w:rsidRPr="0036271A" w:rsidRDefault="004B2B0A" w:rsidP="004B2B0A">
      <w:pPr>
        <w:numPr>
          <w:ilvl w:val="0"/>
          <w:numId w:val="14"/>
        </w:numPr>
        <w:jc w:val="both"/>
        <w:rPr>
          <w:sz w:val="22"/>
          <w:u w:val="single"/>
        </w:rPr>
      </w:pPr>
      <w:r w:rsidRPr="0036271A">
        <w:rPr>
          <w:sz w:val="22"/>
          <w:u w:val="single"/>
        </w:rPr>
        <w:t xml:space="preserve">Why is there not a perfect alignment between the of 5’ end of the AF089088 sequence (the truncated 720bp piece used) and the genomic sequence and what is the region in the genomic DNA  that has given a continuous region of alignment (i.e. no gaps)?   What is the important feature that this alignment allows use to potentially define in the gene of interest </w:t>
      </w:r>
      <w:r w:rsidRPr="0036271A">
        <w:rPr>
          <w:i/>
          <w:sz w:val="22"/>
          <w:u w:val="single"/>
        </w:rPr>
        <w:t>HINT: AF089088 is a cDNA sequence (a copy of mRNA) and the other is a genomic DNA sequences, so what be the reason to align them (which sequences would they have in common).</w:t>
      </w:r>
      <w:r w:rsidRPr="0036271A">
        <w:rPr>
          <w:sz w:val="22"/>
          <w:u w:val="single"/>
        </w:rPr>
        <w:t xml:space="preserve">  (</w:t>
      </w:r>
      <w:r w:rsidRPr="0036271A">
        <w:rPr>
          <w:b/>
          <w:sz w:val="22"/>
          <w:u w:val="single"/>
        </w:rPr>
        <w:t>4</w:t>
      </w:r>
      <w:r w:rsidRPr="0036271A">
        <w:rPr>
          <w:sz w:val="22"/>
          <w:u w:val="single"/>
        </w:rPr>
        <w:t>)</w:t>
      </w:r>
    </w:p>
    <w:p w14:paraId="2D7C62F2" w14:textId="77777777" w:rsidR="004B2B0A" w:rsidRDefault="004B2B0A" w:rsidP="004B2B0A">
      <w:pPr>
        <w:ind w:left="720"/>
        <w:jc w:val="both"/>
        <w:rPr>
          <w:sz w:val="22"/>
        </w:rPr>
      </w:pPr>
    </w:p>
    <w:p w14:paraId="17ECB1D6" w14:textId="77777777" w:rsidR="004B2B0A" w:rsidRDefault="004B2B0A" w:rsidP="004B2B0A">
      <w:pPr>
        <w:ind w:left="720"/>
        <w:jc w:val="both"/>
        <w:rPr>
          <w:sz w:val="22"/>
        </w:rPr>
      </w:pPr>
    </w:p>
    <w:p w14:paraId="6E6F2300" w14:textId="77777777" w:rsidR="004B2B0A" w:rsidRPr="00FD01ED" w:rsidRDefault="004B2B0A" w:rsidP="004B2B0A">
      <w:pPr>
        <w:ind w:left="720"/>
        <w:jc w:val="both"/>
        <w:rPr>
          <w:sz w:val="22"/>
        </w:rPr>
      </w:pPr>
      <w:r>
        <w:rPr>
          <w:sz w:val="22"/>
        </w:rPr>
        <w:t xml:space="preserve">AF089088 is a cDNA sequence, while the other is a genomic sequence so the alignment will be between the exon in the genomic sequence and the cDNA. cDNA synthesizes from mRNA and mRNA only contains the exons from the original DNA sequence, so there are no introns. Introns in the genomic sequence is what causes the imperfect </w:t>
      </w:r>
      <w:commentRangeStart w:id="31"/>
      <w:r>
        <w:rPr>
          <w:sz w:val="22"/>
        </w:rPr>
        <w:t>alignment</w:t>
      </w:r>
      <w:commentRangeEnd w:id="31"/>
      <w:r w:rsidR="001B7436">
        <w:rPr>
          <w:rStyle w:val="CommentReference"/>
        </w:rPr>
        <w:commentReference w:id="31"/>
      </w:r>
      <w:r>
        <w:rPr>
          <w:sz w:val="22"/>
        </w:rPr>
        <w:t xml:space="preserve">. </w:t>
      </w:r>
    </w:p>
    <w:p w14:paraId="389EA30C" w14:textId="77777777" w:rsidR="004B2B0A" w:rsidRDefault="004B2B0A" w:rsidP="004B2B0A">
      <w:pPr>
        <w:jc w:val="both"/>
        <w:rPr>
          <w:sz w:val="22"/>
        </w:rPr>
      </w:pPr>
    </w:p>
    <w:p w14:paraId="38E1DA80" w14:textId="77777777" w:rsidR="004B2B0A" w:rsidRDefault="004B2B0A" w:rsidP="004B2B0A">
      <w:pPr>
        <w:jc w:val="both"/>
        <w:rPr>
          <w:sz w:val="22"/>
        </w:rPr>
      </w:pPr>
    </w:p>
    <w:p w14:paraId="4B8843DB" w14:textId="77777777" w:rsidR="004B2B0A" w:rsidRDefault="004B2B0A" w:rsidP="004B2B0A">
      <w:pPr>
        <w:jc w:val="both"/>
        <w:rPr>
          <w:sz w:val="22"/>
        </w:rPr>
      </w:pPr>
    </w:p>
    <w:p w14:paraId="459FFCDA" w14:textId="77777777" w:rsidR="004B2B0A" w:rsidRDefault="004B2B0A" w:rsidP="004B2B0A">
      <w:pPr>
        <w:jc w:val="both"/>
        <w:rPr>
          <w:sz w:val="22"/>
        </w:rPr>
      </w:pPr>
    </w:p>
    <w:p w14:paraId="25B41E4C" w14:textId="77777777" w:rsidR="004B2B0A" w:rsidRPr="0036271A" w:rsidRDefault="004B2B0A" w:rsidP="004B2B0A">
      <w:pPr>
        <w:numPr>
          <w:ilvl w:val="0"/>
          <w:numId w:val="14"/>
        </w:numPr>
        <w:jc w:val="both"/>
        <w:rPr>
          <w:sz w:val="22"/>
          <w:u w:val="single"/>
        </w:rPr>
      </w:pPr>
      <w:r w:rsidRPr="0036271A">
        <w:rPr>
          <w:sz w:val="22"/>
          <w:u w:val="single"/>
        </w:rPr>
        <w:t>What is the position of the start of transcription (initiating nucleotide) in the genomic sequence?  Hint: at what nucleotide number in the gene sequence does the alignment to AF89088 cDNA start (</w:t>
      </w:r>
      <w:r w:rsidRPr="0036271A">
        <w:rPr>
          <w:b/>
          <w:sz w:val="22"/>
          <w:u w:val="single"/>
        </w:rPr>
        <w:t>1</w:t>
      </w:r>
      <w:r w:rsidRPr="0036271A">
        <w:rPr>
          <w:sz w:val="22"/>
          <w:u w:val="single"/>
        </w:rPr>
        <w:t>)</w:t>
      </w:r>
    </w:p>
    <w:p w14:paraId="09FB210E" w14:textId="77777777" w:rsidR="004B2B0A" w:rsidRDefault="004B2B0A" w:rsidP="004B2B0A">
      <w:pPr>
        <w:ind w:left="720"/>
        <w:jc w:val="both"/>
        <w:rPr>
          <w:sz w:val="22"/>
        </w:rPr>
      </w:pPr>
    </w:p>
    <w:p w14:paraId="022FC897" w14:textId="77777777" w:rsidR="004B2B0A" w:rsidRDefault="004B2B0A" w:rsidP="004B2B0A">
      <w:pPr>
        <w:ind w:left="720"/>
        <w:jc w:val="both"/>
        <w:rPr>
          <w:sz w:val="22"/>
        </w:rPr>
      </w:pPr>
    </w:p>
    <w:p w14:paraId="7E2F0CA9" w14:textId="77777777" w:rsidR="004B2B0A" w:rsidRDefault="004B2B0A" w:rsidP="004B2B0A">
      <w:pPr>
        <w:ind w:left="720"/>
        <w:jc w:val="both"/>
        <w:rPr>
          <w:sz w:val="22"/>
        </w:rPr>
      </w:pPr>
      <w:commentRangeStart w:id="32"/>
      <w:r>
        <w:rPr>
          <w:sz w:val="22"/>
        </w:rPr>
        <w:t>934</w:t>
      </w:r>
      <w:commentRangeEnd w:id="32"/>
      <w:r w:rsidR="001B7436">
        <w:rPr>
          <w:rStyle w:val="CommentReference"/>
        </w:rPr>
        <w:commentReference w:id="32"/>
      </w:r>
    </w:p>
    <w:p w14:paraId="6E05BE5C" w14:textId="77777777" w:rsidR="004B2B0A" w:rsidRDefault="004B2B0A" w:rsidP="004B2B0A">
      <w:pPr>
        <w:ind w:left="720"/>
        <w:jc w:val="both"/>
        <w:rPr>
          <w:sz w:val="22"/>
        </w:rPr>
      </w:pPr>
    </w:p>
    <w:p w14:paraId="6D64AFDA" w14:textId="77777777" w:rsidR="004B2B0A" w:rsidRDefault="004B2B0A" w:rsidP="004B2B0A">
      <w:pPr>
        <w:ind w:left="720"/>
        <w:jc w:val="both"/>
        <w:rPr>
          <w:sz w:val="22"/>
        </w:rPr>
      </w:pPr>
    </w:p>
    <w:p w14:paraId="4ABB35B5" w14:textId="77777777" w:rsidR="004B2B0A" w:rsidRPr="004B2B0A" w:rsidRDefault="004B2B0A" w:rsidP="004B2B0A">
      <w:pPr>
        <w:pStyle w:val="ListParagraph"/>
        <w:numPr>
          <w:ilvl w:val="0"/>
          <w:numId w:val="14"/>
        </w:numPr>
        <w:jc w:val="both"/>
        <w:rPr>
          <w:sz w:val="22"/>
        </w:rPr>
      </w:pPr>
      <w:r w:rsidRPr="004B2B0A">
        <w:rPr>
          <w:sz w:val="22"/>
          <w:u w:val="single"/>
        </w:rPr>
        <w:t>What basal/core transcription factor response elements in the genomic sequence indicate that this sequence may contain a promoter?  This could be a combination of elements (more than one).  These sequences are c</w:t>
      </w:r>
      <w:r>
        <w:rPr>
          <w:sz w:val="22"/>
          <w:u w:val="single"/>
        </w:rPr>
        <w:t xml:space="preserve">ommon to a number of genes and </w:t>
      </w:r>
      <w:r w:rsidRPr="004B2B0A">
        <w:rPr>
          <w:sz w:val="22"/>
          <w:u w:val="single"/>
        </w:rPr>
        <w:t>directly initiate “promote transcription; in this role they are position dependent.  What is their position (start and end) in the genomic sequence (use the correct notation relative to initiating nucleotide) and why is this position important in terms of the sequence elements acting as a promoter? (</w:t>
      </w:r>
      <w:r w:rsidRPr="004B2B0A">
        <w:rPr>
          <w:b/>
          <w:sz w:val="22"/>
          <w:u w:val="single"/>
        </w:rPr>
        <w:t>8</w:t>
      </w:r>
      <w:r w:rsidRPr="004B2B0A">
        <w:rPr>
          <w:sz w:val="22"/>
          <w:u w:val="single"/>
        </w:rPr>
        <w:t>)</w:t>
      </w:r>
    </w:p>
    <w:p w14:paraId="0B082FCF" w14:textId="77777777" w:rsidR="004B2B0A" w:rsidRDefault="004B2B0A" w:rsidP="004B2B0A">
      <w:pPr>
        <w:pStyle w:val="ListParagraph"/>
        <w:jc w:val="both"/>
        <w:rPr>
          <w:sz w:val="22"/>
          <w:u w:val="single"/>
        </w:rPr>
      </w:pPr>
    </w:p>
    <w:p w14:paraId="541EBD83" w14:textId="77777777" w:rsidR="004B2B0A" w:rsidRDefault="004B2B0A" w:rsidP="004B2B0A">
      <w:pPr>
        <w:ind w:left="360"/>
        <w:jc w:val="both"/>
        <w:rPr>
          <w:sz w:val="22"/>
        </w:rPr>
      </w:pPr>
      <w:r>
        <w:rPr>
          <w:sz w:val="22"/>
        </w:rPr>
        <w:t xml:space="preserve">The TATA box is a common transcription factor that is in the promoter region of the genomic sequence. Using the candidate gene, we can figure out the position in the genomic sequence. The start is -28 and the end is -14, which matches with the typical position of a TATA box in eukaryotic genes. The TATA box is upstream of the transcription start site and this is important as during transcription a TATA binding protein binds to the TATA box region and is responsible for unwinding the double helix, allowing the gene to be transcribed. </w:t>
      </w:r>
    </w:p>
    <w:p w14:paraId="3A5935F6" w14:textId="77777777" w:rsidR="004B2B0A" w:rsidRDefault="004B2B0A" w:rsidP="004B2B0A">
      <w:pPr>
        <w:ind w:left="360"/>
        <w:jc w:val="both"/>
        <w:rPr>
          <w:sz w:val="22"/>
        </w:rPr>
      </w:pPr>
    </w:p>
    <w:p w14:paraId="0B780360" w14:textId="77777777" w:rsidR="004B2B0A" w:rsidRDefault="004B2B0A" w:rsidP="004B2B0A">
      <w:pPr>
        <w:ind w:left="360"/>
        <w:jc w:val="both"/>
        <w:rPr>
          <w:sz w:val="22"/>
        </w:rPr>
      </w:pPr>
    </w:p>
    <w:p w14:paraId="162627A9" w14:textId="77777777" w:rsidR="00E128F3" w:rsidRDefault="00E128F3" w:rsidP="004B2B0A">
      <w:pPr>
        <w:ind w:left="360"/>
        <w:jc w:val="both"/>
        <w:rPr>
          <w:sz w:val="22"/>
        </w:rPr>
      </w:pPr>
    </w:p>
    <w:p w14:paraId="50CC3132" w14:textId="77777777" w:rsidR="004B2B0A" w:rsidRDefault="004B2B0A" w:rsidP="004B2B0A">
      <w:pPr>
        <w:ind w:left="360"/>
        <w:jc w:val="both"/>
        <w:rPr>
          <w:sz w:val="22"/>
        </w:rPr>
      </w:pPr>
      <w:r>
        <w:rPr>
          <w:sz w:val="22"/>
        </w:rPr>
        <w:lastRenderedPageBreak/>
        <w:t xml:space="preserve">There are two SP1 transcription factors before the transcription start site and within the promoter region, -63 to -53 and -48 to -38. This transcription factor is a GC box promoter element, and although it is in the promoter region, both are too close to the transcription start </w:t>
      </w:r>
      <w:commentRangeStart w:id="33"/>
      <w:r>
        <w:rPr>
          <w:sz w:val="22"/>
        </w:rPr>
        <w:t>site and not in the typical position for the transcription factor to work as a promoter element.</w:t>
      </w:r>
      <w:commentRangeEnd w:id="33"/>
      <w:r w:rsidR="001B7436">
        <w:rPr>
          <w:rStyle w:val="CommentReference"/>
        </w:rPr>
        <w:commentReference w:id="33"/>
      </w:r>
      <w:r>
        <w:rPr>
          <w:sz w:val="22"/>
        </w:rPr>
        <w:t xml:space="preserve"> </w:t>
      </w:r>
    </w:p>
    <w:p w14:paraId="44882AD9" w14:textId="77777777" w:rsidR="004B2B0A" w:rsidRDefault="004B2B0A" w:rsidP="004B2B0A">
      <w:pPr>
        <w:ind w:left="360"/>
        <w:jc w:val="both"/>
        <w:rPr>
          <w:sz w:val="22"/>
        </w:rPr>
      </w:pPr>
    </w:p>
    <w:p w14:paraId="36E09EF3" w14:textId="77777777" w:rsidR="004B2B0A" w:rsidRDefault="004B2B0A" w:rsidP="004B2B0A">
      <w:pPr>
        <w:ind w:left="360"/>
        <w:jc w:val="both"/>
        <w:rPr>
          <w:sz w:val="22"/>
        </w:rPr>
      </w:pPr>
      <w:r>
        <w:rPr>
          <w:sz w:val="22"/>
        </w:rPr>
        <w:t xml:space="preserve">There are three CCAAT box transcription factors, two before the transcription site at the position of -9 to -5 and -100 to -96.  This is within the promoter region (~250) and the CCAAT box transcription factor is typically 60-100 bases upstream, so the sequence at -100 to -96 will work as promoter element but the sequence </w:t>
      </w:r>
      <w:commentRangeStart w:id="34"/>
      <w:r>
        <w:rPr>
          <w:sz w:val="22"/>
        </w:rPr>
        <w:t xml:space="preserve">at -9 to -5 will not function as a promoter element as it is not the typical position.   </w:t>
      </w:r>
      <w:commentRangeEnd w:id="34"/>
      <w:r w:rsidR="001B7436">
        <w:rPr>
          <w:rStyle w:val="CommentReference"/>
        </w:rPr>
        <w:commentReference w:id="34"/>
      </w:r>
      <w:commentRangeStart w:id="35"/>
      <w:commentRangeEnd w:id="35"/>
      <w:r w:rsidR="001B7436">
        <w:rPr>
          <w:rStyle w:val="CommentReference"/>
        </w:rPr>
        <w:commentReference w:id="35"/>
      </w:r>
    </w:p>
    <w:p w14:paraId="623E9B21" w14:textId="77777777" w:rsidR="004B2B0A" w:rsidRDefault="004B2B0A" w:rsidP="004B2B0A">
      <w:pPr>
        <w:pStyle w:val="ListParagraph"/>
        <w:jc w:val="both"/>
        <w:rPr>
          <w:sz w:val="22"/>
          <w:u w:val="single"/>
        </w:rPr>
      </w:pPr>
    </w:p>
    <w:p w14:paraId="16D22C70" w14:textId="77777777" w:rsidR="004B2B0A" w:rsidRDefault="004B2B0A" w:rsidP="004B2B0A">
      <w:pPr>
        <w:pStyle w:val="ListParagraph"/>
        <w:jc w:val="both"/>
        <w:rPr>
          <w:sz w:val="22"/>
          <w:u w:val="single"/>
        </w:rPr>
      </w:pPr>
    </w:p>
    <w:p w14:paraId="17FF8A4C" w14:textId="77777777" w:rsidR="004B2B0A" w:rsidRDefault="004B2B0A" w:rsidP="004B2B0A">
      <w:pPr>
        <w:pStyle w:val="ListParagraph"/>
        <w:jc w:val="both"/>
        <w:rPr>
          <w:sz w:val="22"/>
          <w:u w:val="single"/>
        </w:rPr>
      </w:pPr>
    </w:p>
    <w:p w14:paraId="416955A2" w14:textId="77777777" w:rsidR="004B2B0A" w:rsidRDefault="004B2B0A" w:rsidP="004B2B0A">
      <w:pPr>
        <w:jc w:val="both"/>
        <w:rPr>
          <w:sz w:val="22"/>
        </w:rPr>
      </w:pPr>
      <w:r>
        <w:rPr>
          <w:sz w:val="22"/>
        </w:rPr>
        <w:t xml:space="preserve">d. </w:t>
      </w:r>
      <w:r w:rsidRPr="0036271A">
        <w:rPr>
          <w:sz w:val="22"/>
          <w:u w:val="single"/>
        </w:rPr>
        <w:t>What are the positions of the AP1 and CREB consensus binding sites (start and end)?  What does their position relative to the transcription start site potentially indicate about their function in enabling gene transcription to take place (again use the correct notation relative to initiating nucleotide)?  (</w:t>
      </w:r>
      <w:r w:rsidRPr="0036271A">
        <w:rPr>
          <w:b/>
          <w:sz w:val="22"/>
          <w:u w:val="single"/>
        </w:rPr>
        <w:t>10</w:t>
      </w:r>
      <w:r w:rsidRPr="0036271A">
        <w:rPr>
          <w:sz w:val="22"/>
          <w:u w:val="single"/>
        </w:rPr>
        <w:t>)</w:t>
      </w:r>
    </w:p>
    <w:p w14:paraId="01070165" w14:textId="77777777" w:rsidR="004B2B0A" w:rsidRDefault="004B2B0A" w:rsidP="004B2B0A">
      <w:pPr>
        <w:pStyle w:val="ListParagraph"/>
        <w:jc w:val="both"/>
        <w:rPr>
          <w:sz w:val="22"/>
        </w:rPr>
      </w:pPr>
    </w:p>
    <w:p w14:paraId="04CD357E" w14:textId="77777777" w:rsidR="004B2B0A" w:rsidRDefault="004B2B0A" w:rsidP="004B2B0A">
      <w:pPr>
        <w:pStyle w:val="ListParagraph"/>
        <w:jc w:val="both"/>
        <w:rPr>
          <w:sz w:val="22"/>
        </w:rPr>
      </w:pPr>
    </w:p>
    <w:p w14:paraId="4F89E649" w14:textId="77777777" w:rsidR="004B2B0A" w:rsidRDefault="004B2B0A" w:rsidP="004B2B0A">
      <w:pPr>
        <w:jc w:val="both"/>
        <w:rPr>
          <w:sz w:val="22"/>
        </w:rPr>
      </w:pPr>
      <w:r>
        <w:rPr>
          <w:sz w:val="22"/>
        </w:rPr>
        <w:t xml:space="preserve">The CREB binding sites corresponds to -88 to -81, -77 to -70 and -753 to -746; the AP1 corresponds to -772 to -764, -761 to -754, and -743 to -734. The -77 to -70 and -88 to -81 CREB binding site fit in the promoter region of this genomic sequence (~250) but the CREB binding site of -753 to -746 is too far out to be a promoter. Most likely, the -753 to -746 CREB binding site and the -745 to -734 AP1 binding site are most likely enhancers or repressors, as they are located a long way from the transcription start site (~1000s bases). The AP1 sites are too far out to be promoter elements as well and AP1 transcription factors will be also most likely be enhancers or repressors to the gene of interest. An enhancers’ main function is to attract, position and modify general transcription factors and RNA polymerase II at the promoter region so that transcription begins. It may also act by modifying local chromatin structure to aid transcription. Repressors are the opposite of enhancers and they can use one or more mechanisms to repress transcription of </w:t>
      </w:r>
      <w:commentRangeStart w:id="36"/>
      <w:r>
        <w:rPr>
          <w:sz w:val="22"/>
        </w:rPr>
        <w:t>genes</w:t>
      </w:r>
      <w:commentRangeEnd w:id="36"/>
      <w:r w:rsidR="001B7436">
        <w:rPr>
          <w:rStyle w:val="CommentReference"/>
        </w:rPr>
        <w:commentReference w:id="36"/>
      </w:r>
      <w:r>
        <w:rPr>
          <w:sz w:val="22"/>
        </w:rPr>
        <w:t xml:space="preserve">.  </w:t>
      </w:r>
    </w:p>
    <w:p w14:paraId="785456BD" w14:textId="77777777" w:rsidR="004B2B0A" w:rsidRDefault="004B2B0A" w:rsidP="004B2B0A">
      <w:pPr>
        <w:pStyle w:val="ListParagraph"/>
        <w:jc w:val="both"/>
        <w:rPr>
          <w:sz w:val="22"/>
        </w:rPr>
      </w:pPr>
    </w:p>
    <w:p w14:paraId="569097E8" w14:textId="77777777" w:rsidR="004B2B0A" w:rsidRDefault="004B2B0A" w:rsidP="004B2B0A">
      <w:pPr>
        <w:pStyle w:val="ListParagraph"/>
        <w:jc w:val="both"/>
        <w:rPr>
          <w:sz w:val="22"/>
        </w:rPr>
      </w:pPr>
    </w:p>
    <w:p w14:paraId="042073E1" w14:textId="77777777" w:rsidR="004B2B0A" w:rsidRDefault="004B2B0A" w:rsidP="004B2B0A">
      <w:pPr>
        <w:pStyle w:val="ListParagraph"/>
        <w:jc w:val="both"/>
        <w:rPr>
          <w:sz w:val="22"/>
        </w:rPr>
      </w:pPr>
    </w:p>
    <w:p w14:paraId="6C0A34FC" w14:textId="77777777" w:rsidR="004B2B0A" w:rsidRDefault="004B2B0A" w:rsidP="004B2B0A">
      <w:pPr>
        <w:pStyle w:val="ListParagraph"/>
        <w:jc w:val="both"/>
        <w:rPr>
          <w:sz w:val="22"/>
        </w:rPr>
      </w:pPr>
    </w:p>
    <w:p w14:paraId="5E9F94DE" w14:textId="77777777" w:rsidR="004B2B0A" w:rsidRDefault="004B2B0A" w:rsidP="004B2B0A">
      <w:pPr>
        <w:jc w:val="both"/>
        <w:rPr>
          <w:color w:val="000000"/>
          <w:sz w:val="22"/>
        </w:rPr>
      </w:pPr>
      <w:r>
        <w:rPr>
          <w:color w:val="000000"/>
          <w:sz w:val="22"/>
        </w:rPr>
        <w:t>f.</w:t>
      </w:r>
      <w:r w:rsidRPr="0036271A">
        <w:rPr>
          <w:color w:val="000000"/>
          <w:sz w:val="22"/>
          <w:u w:val="single"/>
        </w:rPr>
        <w:t xml:space="preserve"> The consensus sequence element 5'-YRYRGGGCACTCCYRYR-3' (where R=G or A and Y=C or T) has been identified in other genes as a hexose responsive element (</w:t>
      </w:r>
      <w:proofErr w:type="spellStart"/>
      <w:r w:rsidRPr="0036271A">
        <w:rPr>
          <w:color w:val="000000"/>
          <w:sz w:val="22"/>
          <w:u w:val="single"/>
        </w:rPr>
        <w:t>HexRE</w:t>
      </w:r>
      <w:proofErr w:type="spellEnd"/>
      <w:r w:rsidRPr="0036271A">
        <w:rPr>
          <w:color w:val="000000"/>
          <w:sz w:val="22"/>
          <w:u w:val="single"/>
        </w:rPr>
        <w:t xml:space="preserve">), likewise 5'-CCAAAAAAGG-3' consensus sequence has been identified as the serum responsive element (SRE). Are these in this genomic sequence, if so, at what position (nucleotide numbers with correct notation) in the genomic sequence (Hint: you can use "find" in the edit drop-down menu in Word)? </w:t>
      </w:r>
      <w:r w:rsidRPr="0036271A">
        <w:rPr>
          <w:b/>
          <w:color w:val="000000"/>
          <w:sz w:val="22"/>
          <w:u w:val="single"/>
        </w:rPr>
        <w:t>(3)</w:t>
      </w:r>
    </w:p>
    <w:p w14:paraId="2B1EE317" w14:textId="77777777" w:rsidR="004B2B0A" w:rsidRDefault="004B2B0A" w:rsidP="004B2B0A">
      <w:pPr>
        <w:pStyle w:val="ListParagraph"/>
        <w:jc w:val="both"/>
        <w:rPr>
          <w:sz w:val="22"/>
        </w:rPr>
      </w:pPr>
    </w:p>
    <w:p w14:paraId="5AFAA60C" w14:textId="77777777" w:rsidR="004B2B0A" w:rsidRDefault="004B2B0A" w:rsidP="004B2B0A">
      <w:pPr>
        <w:jc w:val="both"/>
        <w:rPr>
          <w:color w:val="000000"/>
          <w:sz w:val="22"/>
        </w:rPr>
      </w:pPr>
      <w:r w:rsidRPr="007A33DD">
        <w:rPr>
          <w:sz w:val="22"/>
        </w:rPr>
        <w:t xml:space="preserve">The consensus sequence element 5'-YRYRGGGCACTCCYRYR-3' is present in two sites, </w:t>
      </w:r>
      <w:proofErr w:type="spellStart"/>
      <w:r w:rsidRPr="007A33DD">
        <w:rPr>
          <w:sz w:val="22"/>
        </w:rPr>
        <w:t>tacagggcactcctatg</w:t>
      </w:r>
      <w:proofErr w:type="spellEnd"/>
      <w:r w:rsidRPr="007A33DD">
        <w:rPr>
          <w:sz w:val="22"/>
        </w:rPr>
        <w:t xml:space="preserve"> at position -810 to -793 and </w:t>
      </w:r>
      <w:proofErr w:type="spellStart"/>
      <w:r w:rsidRPr="007A33DD">
        <w:rPr>
          <w:sz w:val="22"/>
        </w:rPr>
        <w:t>cacggggcactcccgtg</w:t>
      </w:r>
      <w:proofErr w:type="spellEnd"/>
      <w:r>
        <w:rPr>
          <w:sz w:val="22"/>
        </w:rPr>
        <w:t xml:space="preserve"> at position -733 to -717. The consensus sequence </w:t>
      </w:r>
      <w:r>
        <w:rPr>
          <w:color w:val="000000"/>
          <w:sz w:val="22"/>
        </w:rPr>
        <w:t>5'-CCAAAAAAGG-3' is present at position -788 to -</w:t>
      </w:r>
      <w:commentRangeStart w:id="37"/>
      <w:r>
        <w:rPr>
          <w:color w:val="000000"/>
          <w:sz w:val="22"/>
        </w:rPr>
        <w:t>779</w:t>
      </w:r>
      <w:commentRangeEnd w:id="37"/>
      <w:r w:rsidR="001B7436">
        <w:rPr>
          <w:rStyle w:val="CommentReference"/>
        </w:rPr>
        <w:commentReference w:id="37"/>
      </w:r>
      <w:r>
        <w:rPr>
          <w:color w:val="000000"/>
          <w:sz w:val="22"/>
        </w:rPr>
        <w:t>.</w:t>
      </w:r>
    </w:p>
    <w:p w14:paraId="5CC0F924" w14:textId="77777777" w:rsidR="004B2B0A" w:rsidRDefault="004B2B0A" w:rsidP="004B2B0A">
      <w:pPr>
        <w:jc w:val="both"/>
        <w:rPr>
          <w:color w:val="000000"/>
          <w:sz w:val="22"/>
        </w:rPr>
      </w:pPr>
    </w:p>
    <w:p w14:paraId="7222D1A9" w14:textId="77777777" w:rsidR="00554981" w:rsidRDefault="00554981" w:rsidP="004B2B0A">
      <w:pPr>
        <w:jc w:val="both"/>
        <w:rPr>
          <w:color w:val="000000"/>
          <w:sz w:val="22"/>
        </w:rPr>
      </w:pPr>
    </w:p>
    <w:p w14:paraId="3CD23CB3" w14:textId="77777777" w:rsidR="004B2B0A" w:rsidRDefault="004B2B0A" w:rsidP="004B2B0A">
      <w:pPr>
        <w:pStyle w:val="Preformatted"/>
        <w:tabs>
          <w:tab w:val="clear" w:pos="9590"/>
        </w:tabs>
        <w:jc w:val="both"/>
        <w:rPr>
          <w:color w:val="000000"/>
          <w:sz w:val="22"/>
        </w:rPr>
      </w:pPr>
      <w:r>
        <w:rPr>
          <w:color w:val="000000"/>
          <w:sz w:val="22"/>
        </w:rPr>
        <w:lastRenderedPageBreak/>
        <w:t>&gt;candidate gene sequence 2018-19</w:t>
      </w:r>
    </w:p>
    <w:p w14:paraId="686F860D" w14:textId="77777777" w:rsidR="004B2B0A" w:rsidRPr="00BC24FC" w:rsidRDefault="004B2B0A" w:rsidP="004B2B0A">
      <w:pPr>
        <w:pStyle w:val="Preformatted"/>
        <w:tabs>
          <w:tab w:val="clear" w:pos="9590"/>
        </w:tabs>
        <w:jc w:val="both"/>
        <w:rPr>
          <w:sz w:val="22"/>
        </w:rPr>
      </w:pPr>
      <w:proofErr w:type="spellStart"/>
      <w:r w:rsidRPr="00BC24FC">
        <w:rPr>
          <w:sz w:val="22"/>
        </w:rPr>
        <w:t>ctgggctcctaacgaaggccctggggcccggtgggatgaaaagccctattaggtagcaaa</w:t>
      </w:r>
      <w:proofErr w:type="spellEnd"/>
    </w:p>
    <w:p w14:paraId="19769790" w14:textId="77777777" w:rsidR="004B2B0A" w:rsidRPr="00BC24FC" w:rsidRDefault="004B2B0A" w:rsidP="004B2B0A">
      <w:pPr>
        <w:pStyle w:val="Preformatted"/>
        <w:tabs>
          <w:tab w:val="clear" w:pos="9590"/>
        </w:tabs>
        <w:jc w:val="both"/>
        <w:rPr>
          <w:sz w:val="22"/>
        </w:rPr>
      </w:pPr>
      <w:proofErr w:type="spellStart"/>
      <w:r w:rsidRPr="00BC24FC">
        <w:rPr>
          <w:sz w:val="22"/>
        </w:rPr>
        <w:t>cagctgtcactagaggggttgag</w:t>
      </w:r>
      <w:r w:rsidRPr="00356C8E">
        <w:rPr>
          <w:sz w:val="22"/>
        </w:rPr>
        <w:t>gtatggggcactcccgtg</w:t>
      </w:r>
      <w:r w:rsidRPr="00BC24FC">
        <w:rPr>
          <w:sz w:val="22"/>
        </w:rPr>
        <w:t>tgacgacgacggcggcagg</w:t>
      </w:r>
      <w:proofErr w:type="spellEnd"/>
    </w:p>
    <w:p w14:paraId="75A125EF" w14:textId="77777777" w:rsidR="004B2B0A" w:rsidRPr="00BC24FC" w:rsidRDefault="004B2B0A" w:rsidP="004B2B0A">
      <w:pPr>
        <w:pStyle w:val="Preformatted"/>
        <w:tabs>
          <w:tab w:val="clear" w:pos="9590"/>
        </w:tabs>
        <w:jc w:val="both"/>
        <w:rPr>
          <w:sz w:val="22"/>
        </w:rPr>
      </w:pPr>
      <w:proofErr w:type="spellStart"/>
      <w:r w:rsidRPr="00BC24FC">
        <w:rPr>
          <w:sz w:val="22"/>
        </w:rPr>
        <w:t>agg</w:t>
      </w:r>
      <w:r w:rsidRPr="00087663">
        <w:rPr>
          <w:color w:val="ED7D31"/>
          <w:sz w:val="22"/>
        </w:rPr>
        <w:t>tacagggcactcctatg</w:t>
      </w:r>
      <w:r w:rsidRPr="00BC24FC">
        <w:rPr>
          <w:sz w:val="22"/>
        </w:rPr>
        <w:t>tgcg</w:t>
      </w:r>
      <w:r w:rsidRPr="00087663">
        <w:rPr>
          <w:color w:val="4472C4"/>
          <w:sz w:val="22"/>
        </w:rPr>
        <w:t>ccaaaaaagg</w:t>
      </w:r>
      <w:r w:rsidRPr="00BC24FC">
        <w:rPr>
          <w:sz w:val="22"/>
        </w:rPr>
        <w:t>ctgggat</w:t>
      </w:r>
      <w:r w:rsidRPr="00F17A09">
        <w:rPr>
          <w:sz w:val="22"/>
          <w:highlight w:val="lightGray"/>
        </w:rPr>
        <w:t>gtgactcac</w:t>
      </w:r>
      <w:r w:rsidRPr="00BC24FC">
        <w:rPr>
          <w:sz w:val="22"/>
        </w:rPr>
        <w:t>ac</w:t>
      </w:r>
      <w:r w:rsidRPr="0090134C">
        <w:rPr>
          <w:sz w:val="22"/>
          <w:highlight w:val="lightGray"/>
          <w:u w:val="single"/>
        </w:rPr>
        <w:t>ctgactca</w:t>
      </w:r>
      <w:proofErr w:type="spellEnd"/>
    </w:p>
    <w:p w14:paraId="42392BA0" w14:textId="77777777" w:rsidR="004B2B0A" w:rsidRPr="00BC24FC" w:rsidRDefault="004B2B0A" w:rsidP="004B2B0A">
      <w:pPr>
        <w:pStyle w:val="Preformatted"/>
        <w:tabs>
          <w:tab w:val="clear" w:pos="9590"/>
        </w:tabs>
        <w:jc w:val="both"/>
        <w:rPr>
          <w:sz w:val="22"/>
        </w:rPr>
      </w:pPr>
      <w:proofErr w:type="spellStart"/>
      <w:r w:rsidRPr="0090134C">
        <w:rPr>
          <w:sz w:val="22"/>
          <w:highlight w:val="red"/>
          <w:u w:val="single"/>
        </w:rPr>
        <w:t>t</w:t>
      </w:r>
      <w:r w:rsidRPr="0090134C">
        <w:rPr>
          <w:sz w:val="22"/>
          <w:highlight w:val="red"/>
        </w:rPr>
        <w:t>gacgtca</w:t>
      </w:r>
      <w:r w:rsidRPr="00BC24FC">
        <w:rPr>
          <w:sz w:val="22"/>
        </w:rPr>
        <w:t>tg</w:t>
      </w:r>
      <w:r w:rsidRPr="00F17A09">
        <w:rPr>
          <w:sz w:val="22"/>
          <w:highlight w:val="lightGray"/>
        </w:rPr>
        <w:t>gtgactcact</w:t>
      </w:r>
      <w:r w:rsidRPr="00087663">
        <w:rPr>
          <w:color w:val="ED7D31"/>
          <w:sz w:val="22"/>
        </w:rPr>
        <w:t>cacggggcactcccgtg</w:t>
      </w:r>
      <w:r w:rsidRPr="00BC24FC">
        <w:rPr>
          <w:sz w:val="22"/>
        </w:rPr>
        <w:t>cccagagcccgcgtgttcaggcg</w:t>
      </w:r>
      <w:proofErr w:type="spellEnd"/>
    </w:p>
    <w:p w14:paraId="264B5EE3" w14:textId="77777777" w:rsidR="004B2B0A" w:rsidRPr="00BC24FC" w:rsidRDefault="004B2B0A" w:rsidP="004B2B0A">
      <w:pPr>
        <w:pStyle w:val="Preformatted"/>
        <w:tabs>
          <w:tab w:val="clear" w:pos="9590"/>
        </w:tabs>
        <w:jc w:val="both"/>
        <w:rPr>
          <w:sz w:val="22"/>
        </w:rPr>
      </w:pPr>
      <w:proofErr w:type="spellStart"/>
      <w:r w:rsidRPr="00BC24FC">
        <w:rPr>
          <w:sz w:val="22"/>
        </w:rPr>
        <w:t>aggaaggtgcatgctgggagcggcggcgcatgctgggagctgtagtctgcgacgcaactc</w:t>
      </w:r>
      <w:proofErr w:type="spellEnd"/>
    </w:p>
    <w:p w14:paraId="3483E210" w14:textId="77777777" w:rsidR="004B2B0A" w:rsidRPr="00BC24FC" w:rsidRDefault="004B2B0A" w:rsidP="004B2B0A">
      <w:pPr>
        <w:pStyle w:val="PlainText"/>
        <w:tabs>
          <w:tab w:val="left" w:pos="959"/>
        </w:tabs>
        <w:rPr>
          <w:sz w:val="22"/>
        </w:rPr>
      </w:pPr>
      <w:proofErr w:type="spellStart"/>
      <w:r w:rsidRPr="00BC24FC">
        <w:rPr>
          <w:sz w:val="22"/>
        </w:rPr>
        <w:t>ggccgaggtggctccctggtccctgaagctcccagagcccgcgtgttcaggcggtcccga</w:t>
      </w:r>
      <w:proofErr w:type="spellEnd"/>
    </w:p>
    <w:p w14:paraId="4284511C" w14:textId="77777777" w:rsidR="004B2B0A" w:rsidRPr="00BC24FC" w:rsidRDefault="004B2B0A" w:rsidP="004B2B0A">
      <w:pPr>
        <w:pStyle w:val="PlainText"/>
        <w:tabs>
          <w:tab w:val="left" w:pos="959"/>
        </w:tabs>
        <w:rPr>
          <w:sz w:val="22"/>
        </w:rPr>
      </w:pPr>
      <w:proofErr w:type="spellStart"/>
      <w:r w:rsidRPr="00BC24FC">
        <w:rPr>
          <w:sz w:val="22"/>
        </w:rPr>
        <w:t>gctcccagcccagttgctgctggtggtttggcaactggctgcagagatgctgccctgaag</w:t>
      </w:r>
      <w:proofErr w:type="spellEnd"/>
    </w:p>
    <w:p w14:paraId="69287C15" w14:textId="77777777" w:rsidR="004B2B0A" w:rsidRPr="00BC24FC" w:rsidRDefault="004B2B0A" w:rsidP="004B2B0A">
      <w:pPr>
        <w:pStyle w:val="PlainText"/>
        <w:tabs>
          <w:tab w:val="left" w:pos="959"/>
        </w:tabs>
        <w:rPr>
          <w:sz w:val="22"/>
        </w:rPr>
      </w:pPr>
      <w:proofErr w:type="spellStart"/>
      <w:r w:rsidRPr="00BC24FC">
        <w:rPr>
          <w:sz w:val="22"/>
        </w:rPr>
        <w:t>aattgtgctgaatgtgggtaatttagattacttgtatcttagacagtggctccctggtcg</w:t>
      </w:r>
      <w:proofErr w:type="spellEnd"/>
    </w:p>
    <w:p w14:paraId="512D1475" w14:textId="77777777" w:rsidR="004B2B0A" w:rsidRPr="00BC24FC" w:rsidRDefault="004B2B0A" w:rsidP="004B2B0A">
      <w:pPr>
        <w:pStyle w:val="PlainText"/>
        <w:tabs>
          <w:tab w:val="left" w:pos="959"/>
        </w:tabs>
        <w:rPr>
          <w:sz w:val="22"/>
        </w:rPr>
      </w:pPr>
      <w:proofErr w:type="spellStart"/>
      <w:r w:rsidRPr="00BC24FC">
        <w:rPr>
          <w:sz w:val="22"/>
        </w:rPr>
        <w:t>ggaatcagattatctaacagatttctcaggttccaagccgctgaatgtggctgaatgtgg</w:t>
      </w:r>
      <w:proofErr w:type="spellEnd"/>
    </w:p>
    <w:p w14:paraId="4976BCBF" w14:textId="77777777" w:rsidR="004B2B0A" w:rsidRPr="00BC24FC" w:rsidRDefault="004B2B0A" w:rsidP="004B2B0A">
      <w:pPr>
        <w:pStyle w:val="PlainText"/>
        <w:tabs>
          <w:tab w:val="left" w:pos="959"/>
        </w:tabs>
        <w:rPr>
          <w:sz w:val="22"/>
        </w:rPr>
      </w:pPr>
      <w:proofErr w:type="spellStart"/>
      <w:r w:rsidRPr="00BC24FC">
        <w:rPr>
          <w:sz w:val="22"/>
        </w:rPr>
        <w:t>acaaaaacctgattcctcgtaagggggcaaggcccaggattttctctatttgatgtgttc</w:t>
      </w:r>
      <w:proofErr w:type="spellEnd"/>
    </w:p>
    <w:p w14:paraId="6B33C8F8" w14:textId="77777777" w:rsidR="004B2B0A" w:rsidRPr="00BC24FC" w:rsidRDefault="004B2B0A" w:rsidP="004B2B0A">
      <w:pPr>
        <w:pStyle w:val="PlainText"/>
        <w:tabs>
          <w:tab w:val="left" w:pos="959"/>
        </w:tabs>
        <w:rPr>
          <w:sz w:val="22"/>
        </w:rPr>
      </w:pPr>
      <w:proofErr w:type="spellStart"/>
      <w:r w:rsidRPr="00BC24FC">
        <w:rPr>
          <w:sz w:val="22"/>
        </w:rPr>
        <w:t>cttccagtttttcagatggggccacgctggaagaaagaactagaagagtccagtttttcg</w:t>
      </w:r>
      <w:proofErr w:type="spellEnd"/>
    </w:p>
    <w:p w14:paraId="3CB1CD47" w14:textId="77777777" w:rsidR="004B2B0A" w:rsidRPr="00BC24FC" w:rsidRDefault="004B2B0A" w:rsidP="004B2B0A">
      <w:pPr>
        <w:pStyle w:val="Preformatted"/>
        <w:tabs>
          <w:tab w:val="clear" w:pos="9590"/>
        </w:tabs>
        <w:jc w:val="both"/>
        <w:rPr>
          <w:sz w:val="22"/>
        </w:rPr>
      </w:pPr>
      <w:proofErr w:type="spellStart"/>
      <w:r w:rsidRPr="00BC24FC">
        <w:rPr>
          <w:sz w:val="22"/>
        </w:rPr>
        <w:t>caccccggcccgagcctcaccggctggaggactgaacgcctgccggccctccgggtatga</w:t>
      </w:r>
      <w:proofErr w:type="spellEnd"/>
    </w:p>
    <w:p w14:paraId="0C1CE7F3" w14:textId="77777777" w:rsidR="004B2B0A" w:rsidRPr="00BC24FC" w:rsidRDefault="004B2B0A" w:rsidP="004B2B0A">
      <w:pPr>
        <w:pStyle w:val="Preformatted"/>
        <w:tabs>
          <w:tab w:val="clear" w:pos="9590"/>
        </w:tabs>
        <w:jc w:val="both"/>
        <w:rPr>
          <w:sz w:val="22"/>
        </w:rPr>
      </w:pPr>
      <w:proofErr w:type="spellStart"/>
      <w:r w:rsidRPr="00087663">
        <w:rPr>
          <w:color w:val="4472C4"/>
          <w:sz w:val="22"/>
        </w:rPr>
        <w:t>ccaaaaaagg</w:t>
      </w:r>
      <w:r w:rsidRPr="00BC24FC">
        <w:rPr>
          <w:sz w:val="22"/>
        </w:rPr>
        <w:t>ggatagccctgggacaggtgttgcccggaaggaaaaaatagggaatttcc</w:t>
      </w:r>
      <w:proofErr w:type="spellEnd"/>
    </w:p>
    <w:p w14:paraId="4BFB0FDF" w14:textId="77777777" w:rsidR="004B2B0A" w:rsidRPr="00BC24FC" w:rsidRDefault="004B2B0A" w:rsidP="004B2B0A">
      <w:pPr>
        <w:pStyle w:val="Preformatted"/>
        <w:tabs>
          <w:tab w:val="clear" w:pos="9590"/>
        </w:tabs>
        <w:jc w:val="both"/>
        <w:rPr>
          <w:sz w:val="22"/>
        </w:rPr>
      </w:pPr>
      <w:proofErr w:type="spellStart"/>
      <w:r w:rsidRPr="00BC24FC">
        <w:rPr>
          <w:sz w:val="22"/>
        </w:rPr>
        <w:t>cgccgatcacgtgaccgggagcctatggggcactcccgtgcgacgtccactag</w:t>
      </w:r>
      <w:r w:rsidRPr="00311AE1">
        <w:rPr>
          <w:sz w:val="22"/>
          <w:highlight w:val="magenta"/>
        </w:rPr>
        <w:t>ccaat</w:t>
      </w:r>
      <w:r w:rsidRPr="00BC24FC">
        <w:rPr>
          <w:sz w:val="22"/>
        </w:rPr>
        <w:t>ca</w:t>
      </w:r>
      <w:proofErr w:type="spellEnd"/>
    </w:p>
    <w:p w14:paraId="799CB97F" w14:textId="77777777" w:rsidR="004B2B0A" w:rsidRPr="00BC24FC" w:rsidRDefault="004B2B0A" w:rsidP="004B2B0A">
      <w:pPr>
        <w:pStyle w:val="Preformatted"/>
        <w:tabs>
          <w:tab w:val="clear" w:pos="9590"/>
        </w:tabs>
        <w:jc w:val="both"/>
        <w:rPr>
          <w:sz w:val="22"/>
        </w:rPr>
      </w:pPr>
      <w:proofErr w:type="spellStart"/>
      <w:r w:rsidRPr="0090134C">
        <w:rPr>
          <w:sz w:val="22"/>
        </w:rPr>
        <w:t>gtggc</w:t>
      </w:r>
      <w:r w:rsidRPr="0090134C">
        <w:rPr>
          <w:sz w:val="22"/>
          <w:highlight w:val="red"/>
        </w:rPr>
        <w:t>tgacgtca</w:t>
      </w:r>
      <w:r w:rsidRPr="00BC24FC">
        <w:rPr>
          <w:sz w:val="22"/>
        </w:rPr>
        <w:t>tc</w:t>
      </w:r>
      <w:r w:rsidRPr="0090134C">
        <w:rPr>
          <w:sz w:val="22"/>
        </w:rPr>
        <w:t>g</w:t>
      </w:r>
      <w:r w:rsidRPr="0090134C">
        <w:rPr>
          <w:sz w:val="22"/>
          <w:highlight w:val="red"/>
        </w:rPr>
        <w:t>tgacgtca</w:t>
      </w:r>
      <w:r w:rsidRPr="0090134C">
        <w:rPr>
          <w:sz w:val="22"/>
        </w:rPr>
        <w:t>cgaa</w:t>
      </w:r>
      <w:r w:rsidRPr="00F0507C">
        <w:rPr>
          <w:sz w:val="22"/>
          <w:highlight w:val="cyan"/>
        </w:rPr>
        <w:t>gggggcggggg</w:t>
      </w:r>
      <w:r w:rsidRPr="00BC24FC">
        <w:rPr>
          <w:sz w:val="22"/>
        </w:rPr>
        <w:t>ccac</w:t>
      </w:r>
      <w:r w:rsidRPr="0090134C">
        <w:rPr>
          <w:sz w:val="22"/>
        </w:rPr>
        <w:t>aggggcggggc</w:t>
      </w:r>
      <w:r w:rsidRPr="00BC24FC">
        <w:rPr>
          <w:sz w:val="22"/>
        </w:rPr>
        <w:t>ccccac</w:t>
      </w:r>
      <w:proofErr w:type="spellEnd"/>
    </w:p>
    <w:p w14:paraId="0C853507" w14:textId="77777777" w:rsidR="004B2B0A" w:rsidRPr="00BC24FC" w:rsidRDefault="004B2B0A" w:rsidP="004B2B0A">
      <w:pPr>
        <w:pStyle w:val="Preformatted"/>
        <w:tabs>
          <w:tab w:val="clear" w:pos="9590"/>
        </w:tabs>
        <w:jc w:val="both"/>
        <w:rPr>
          <w:sz w:val="22"/>
        </w:rPr>
      </w:pPr>
      <w:proofErr w:type="spellStart"/>
      <w:r w:rsidRPr="00BC24FC">
        <w:rPr>
          <w:sz w:val="22"/>
        </w:rPr>
        <w:t>gcccg</w:t>
      </w:r>
      <w:r w:rsidRPr="00DA290C">
        <w:rPr>
          <w:sz w:val="22"/>
          <w:highlight w:val="green"/>
        </w:rPr>
        <w:t>gtatataaagccctg</w:t>
      </w:r>
      <w:r w:rsidRPr="00BC24FC">
        <w:rPr>
          <w:sz w:val="22"/>
        </w:rPr>
        <w:t>gtta</w:t>
      </w:r>
      <w:r w:rsidRPr="00311AE1">
        <w:rPr>
          <w:sz w:val="22"/>
          <w:highlight w:val="magenta"/>
        </w:rPr>
        <w:t>ccaat</w:t>
      </w:r>
      <w:r w:rsidRPr="00BC24FC">
        <w:rPr>
          <w:sz w:val="22"/>
        </w:rPr>
        <w:t>ggga</w:t>
      </w:r>
      <w:r w:rsidRPr="00DA290C">
        <w:rPr>
          <w:sz w:val="22"/>
          <w:highlight w:val="yellow"/>
        </w:rPr>
        <w:t>gactag</w:t>
      </w:r>
      <w:r w:rsidRPr="00BC24FC">
        <w:rPr>
          <w:sz w:val="22"/>
        </w:rPr>
        <w:t>cgggccggcgtactggcctgg</w:t>
      </w:r>
      <w:proofErr w:type="spellEnd"/>
    </w:p>
    <w:p w14:paraId="6D4FF2A1" w14:textId="77777777" w:rsidR="004B2B0A" w:rsidRPr="00BC24FC" w:rsidRDefault="004B2B0A" w:rsidP="004B2B0A">
      <w:pPr>
        <w:pStyle w:val="Preformatted"/>
        <w:tabs>
          <w:tab w:val="clear" w:pos="9590"/>
        </w:tabs>
        <w:jc w:val="both"/>
        <w:rPr>
          <w:sz w:val="22"/>
        </w:rPr>
      </w:pPr>
      <w:proofErr w:type="spellStart"/>
      <w:r w:rsidRPr="00BC24FC">
        <w:rPr>
          <w:sz w:val="22"/>
        </w:rPr>
        <w:t>tc</w:t>
      </w:r>
      <w:r w:rsidRPr="00FF44F9">
        <w:rPr>
          <w:sz w:val="22"/>
        </w:rPr>
        <w:t>CAGCACCTGCGGG</w:t>
      </w:r>
      <w:r w:rsidRPr="00BC24FC">
        <w:rPr>
          <w:sz w:val="22"/>
        </w:rPr>
        <w:t>gccctcgggcttggagggctgggccgggcggggaacgggcggggc</w:t>
      </w:r>
      <w:proofErr w:type="spellEnd"/>
    </w:p>
    <w:p w14:paraId="2F1C0752" w14:textId="77777777" w:rsidR="004B2B0A" w:rsidRPr="00BC24FC" w:rsidRDefault="004B2B0A" w:rsidP="004B2B0A">
      <w:pPr>
        <w:pStyle w:val="Preformatted"/>
        <w:tabs>
          <w:tab w:val="clear" w:pos="9590"/>
        </w:tabs>
        <w:jc w:val="both"/>
        <w:rPr>
          <w:sz w:val="22"/>
        </w:rPr>
      </w:pPr>
      <w:proofErr w:type="spellStart"/>
      <w:r w:rsidRPr="00BC24FC">
        <w:rPr>
          <w:sz w:val="22"/>
        </w:rPr>
        <w:t>gggccggaggcggcggcggctgactcgccttctctccggggctgcgaccccgaggcaacc</w:t>
      </w:r>
      <w:proofErr w:type="spellEnd"/>
    </w:p>
    <w:p w14:paraId="61519FF1" w14:textId="77777777" w:rsidR="004B2B0A" w:rsidRPr="00BC24FC" w:rsidRDefault="004B2B0A" w:rsidP="004B2B0A">
      <w:pPr>
        <w:pStyle w:val="Preformatted"/>
        <w:tabs>
          <w:tab w:val="clear" w:pos="9590"/>
        </w:tabs>
        <w:jc w:val="both"/>
        <w:rPr>
          <w:sz w:val="22"/>
        </w:rPr>
      </w:pPr>
      <w:proofErr w:type="spellStart"/>
      <w:r w:rsidRPr="00BC24FC">
        <w:rPr>
          <w:sz w:val="22"/>
        </w:rPr>
        <w:t>ggctgcagatgggagcccgcggagccgaggatgcgggcgggccggggcgcgacgccggcg</w:t>
      </w:r>
      <w:proofErr w:type="spellEnd"/>
    </w:p>
    <w:p w14:paraId="1371C183" w14:textId="77777777" w:rsidR="004B2B0A" w:rsidRPr="00BC24FC" w:rsidRDefault="004B2B0A" w:rsidP="004B2B0A">
      <w:pPr>
        <w:pStyle w:val="Preformatted"/>
        <w:tabs>
          <w:tab w:val="clear" w:pos="9590"/>
        </w:tabs>
        <w:jc w:val="both"/>
        <w:rPr>
          <w:sz w:val="22"/>
        </w:rPr>
      </w:pPr>
      <w:proofErr w:type="spellStart"/>
      <w:r w:rsidRPr="00BC24FC">
        <w:rPr>
          <w:sz w:val="22"/>
        </w:rPr>
        <w:t>agggagctgttccgggacgccgccttccccgccgcggactcctcgctcttctgcgacttg</w:t>
      </w:r>
      <w:proofErr w:type="spellEnd"/>
    </w:p>
    <w:p w14:paraId="0E1973B8" w14:textId="77777777" w:rsidR="004B2B0A" w:rsidRPr="00BC24FC" w:rsidRDefault="004B2B0A" w:rsidP="004B2B0A">
      <w:pPr>
        <w:pStyle w:val="Preformatted"/>
        <w:tabs>
          <w:tab w:val="clear" w:pos="9590"/>
        </w:tabs>
        <w:jc w:val="both"/>
        <w:rPr>
          <w:sz w:val="22"/>
        </w:rPr>
      </w:pPr>
      <w:proofErr w:type="spellStart"/>
      <w:r w:rsidRPr="00BC24FC">
        <w:rPr>
          <w:sz w:val="22"/>
        </w:rPr>
        <w:t>tctacgccgctggcccagttccgcgaggacatcacgtggaggcggccccaggtggggccg</w:t>
      </w:r>
      <w:proofErr w:type="spellEnd"/>
    </w:p>
    <w:p w14:paraId="01790502" w14:textId="77777777" w:rsidR="004B2B0A" w:rsidRPr="00BC24FC" w:rsidRDefault="004B2B0A" w:rsidP="004B2B0A">
      <w:pPr>
        <w:pStyle w:val="Preformatted"/>
        <w:tabs>
          <w:tab w:val="clear" w:pos="9590"/>
        </w:tabs>
        <w:jc w:val="both"/>
        <w:rPr>
          <w:sz w:val="22"/>
        </w:rPr>
      </w:pPr>
      <w:proofErr w:type="spellStart"/>
      <w:r w:rsidRPr="00BC24FC">
        <w:rPr>
          <w:sz w:val="22"/>
        </w:rPr>
        <w:t>tgtggggtgcggtgggcgccgtttctggtttctgagatctccgctcctcgcagggagcgg</w:t>
      </w:r>
      <w:proofErr w:type="spellEnd"/>
    </w:p>
    <w:p w14:paraId="1AC1C2D2" w14:textId="77777777" w:rsidR="004B2B0A" w:rsidRPr="00BC24FC" w:rsidRDefault="004B2B0A" w:rsidP="004B2B0A">
      <w:pPr>
        <w:pStyle w:val="Preformatted"/>
        <w:tabs>
          <w:tab w:val="clear" w:pos="9590"/>
        </w:tabs>
        <w:jc w:val="both"/>
        <w:rPr>
          <w:sz w:val="22"/>
        </w:rPr>
      </w:pPr>
      <w:proofErr w:type="spellStart"/>
      <w:r w:rsidRPr="00BC24FC">
        <w:rPr>
          <w:sz w:val="22"/>
        </w:rPr>
        <w:t>ggcggggtgggcggccagggtagctccgaacgcagggtccgccgttgttctcctcagaag</w:t>
      </w:r>
      <w:proofErr w:type="spellEnd"/>
    </w:p>
    <w:p w14:paraId="165BA266" w14:textId="77777777" w:rsidR="004B2B0A" w:rsidRPr="00BC24FC" w:rsidRDefault="004B2B0A" w:rsidP="004B2B0A">
      <w:pPr>
        <w:pStyle w:val="Preformatted"/>
        <w:tabs>
          <w:tab w:val="clear" w:pos="9590"/>
        </w:tabs>
        <w:jc w:val="both"/>
        <w:rPr>
          <w:sz w:val="22"/>
        </w:rPr>
      </w:pPr>
      <w:proofErr w:type="spellStart"/>
      <w:r w:rsidRPr="00BC24FC">
        <w:rPr>
          <w:sz w:val="22"/>
        </w:rPr>
        <w:t>tgggcgcccggccccctcttttcgtacctccttcatacccccgcccagaacgagcaggac</w:t>
      </w:r>
      <w:proofErr w:type="spellEnd"/>
    </w:p>
    <w:p w14:paraId="5471D332" w14:textId="77777777" w:rsidR="004B2B0A" w:rsidRPr="00BC24FC" w:rsidRDefault="004B2B0A" w:rsidP="004B2B0A">
      <w:pPr>
        <w:pStyle w:val="Preformatted"/>
        <w:tabs>
          <w:tab w:val="clear" w:pos="9590"/>
        </w:tabs>
        <w:jc w:val="both"/>
        <w:rPr>
          <w:sz w:val="22"/>
        </w:rPr>
      </w:pPr>
      <w:proofErr w:type="spellStart"/>
      <w:r w:rsidRPr="00BC24FC">
        <w:rPr>
          <w:sz w:val="22"/>
        </w:rPr>
        <w:t>tcggcgctaccctaaggacgctaaactaggtcgtggcctccgcctgcgagagct</w:t>
      </w:r>
      <w:r w:rsidRPr="00311AE1">
        <w:rPr>
          <w:sz w:val="22"/>
          <w:highlight w:val="magenta"/>
        </w:rPr>
        <w:t>ccaat</w:t>
      </w:r>
      <w:r w:rsidRPr="00BC24FC">
        <w:rPr>
          <w:sz w:val="22"/>
        </w:rPr>
        <w:t>c</w:t>
      </w:r>
      <w:proofErr w:type="spellEnd"/>
    </w:p>
    <w:p w14:paraId="2DC006D6" w14:textId="77777777" w:rsidR="004B2B0A" w:rsidRDefault="004B2B0A" w:rsidP="004B2B0A">
      <w:pPr>
        <w:pStyle w:val="Preformatted"/>
        <w:tabs>
          <w:tab w:val="clear" w:pos="9590"/>
        </w:tabs>
        <w:jc w:val="both"/>
        <w:rPr>
          <w:sz w:val="22"/>
        </w:rPr>
      </w:pPr>
      <w:proofErr w:type="spellStart"/>
      <w:r w:rsidRPr="00BC24FC">
        <w:rPr>
          <w:sz w:val="22"/>
        </w:rPr>
        <w:t>caggaggctcaga</w:t>
      </w:r>
      <w:r>
        <w:rPr>
          <w:sz w:val="22"/>
        </w:rPr>
        <w:t>f</w:t>
      </w:r>
      <w:r w:rsidRPr="00BC24FC">
        <w:rPr>
          <w:sz w:val="22"/>
        </w:rPr>
        <w:t>gcgctgcgagaggcgttttaacagagccccaaaaccccgccccacct</w:t>
      </w:r>
      <w:proofErr w:type="spellEnd"/>
    </w:p>
    <w:p w14:paraId="3AD2FD7C" w14:textId="77777777" w:rsidR="004B2B0A" w:rsidRPr="00DA290C" w:rsidRDefault="004B2B0A" w:rsidP="004B2B0A"/>
    <w:p w14:paraId="4B534B4C" w14:textId="77777777" w:rsidR="004B2B0A" w:rsidRPr="00DA290C" w:rsidRDefault="004B2B0A" w:rsidP="004B2B0A"/>
    <w:p w14:paraId="557C86DD" w14:textId="77777777" w:rsidR="004B2B0A" w:rsidRPr="00DA290C" w:rsidRDefault="004B2B0A" w:rsidP="004B2B0A"/>
    <w:p w14:paraId="254EA77A" w14:textId="77777777" w:rsidR="004B2B0A" w:rsidRPr="00DA290C" w:rsidRDefault="004B2B0A" w:rsidP="004B2B0A"/>
    <w:p w14:paraId="557BA8F8" w14:textId="77777777" w:rsidR="004B2B0A" w:rsidRDefault="004B2B0A" w:rsidP="004B2B0A"/>
    <w:p w14:paraId="040E0E09" w14:textId="77777777" w:rsidR="004B2B0A" w:rsidRPr="00FF44F9" w:rsidRDefault="004B2B0A" w:rsidP="004B2B0A">
      <w:pPr>
        <w:rPr>
          <w:sz w:val="24"/>
          <w:szCs w:val="24"/>
        </w:rPr>
      </w:pPr>
      <w:r w:rsidRPr="00FF44F9">
        <w:rPr>
          <w:sz w:val="24"/>
          <w:szCs w:val="24"/>
          <w:highlight w:val="yellow"/>
        </w:rPr>
        <w:t>Transcription start site</w:t>
      </w:r>
      <w:r w:rsidRPr="00FF44F9">
        <w:rPr>
          <w:sz w:val="24"/>
          <w:szCs w:val="24"/>
        </w:rPr>
        <w:t xml:space="preserve"> </w:t>
      </w:r>
      <w:r>
        <w:rPr>
          <w:sz w:val="24"/>
          <w:szCs w:val="24"/>
        </w:rPr>
        <w:t>=</w:t>
      </w:r>
      <w:r w:rsidRPr="00FF44F9">
        <w:rPr>
          <w:sz w:val="24"/>
          <w:szCs w:val="24"/>
        </w:rPr>
        <w:t xml:space="preserve"> +1 </w:t>
      </w:r>
      <w:proofErr w:type="spellStart"/>
      <w:r w:rsidRPr="00FF44F9">
        <w:rPr>
          <w:sz w:val="24"/>
          <w:szCs w:val="24"/>
          <w:highlight w:val="yellow"/>
        </w:rPr>
        <w:t>gactag</w:t>
      </w:r>
      <w:proofErr w:type="spellEnd"/>
    </w:p>
    <w:p w14:paraId="2A3D1DE0" w14:textId="77777777" w:rsidR="004B2B0A" w:rsidRPr="00FF44F9" w:rsidRDefault="004B2B0A" w:rsidP="004B2B0A">
      <w:pPr>
        <w:rPr>
          <w:sz w:val="24"/>
          <w:szCs w:val="24"/>
        </w:rPr>
      </w:pPr>
      <w:r w:rsidRPr="00FF44F9">
        <w:rPr>
          <w:sz w:val="24"/>
          <w:szCs w:val="24"/>
          <w:highlight w:val="green"/>
        </w:rPr>
        <w:t xml:space="preserve">TATA </w:t>
      </w:r>
      <w:proofErr w:type="gramStart"/>
      <w:r w:rsidRPr="00FF44F9">
        <w:rPr>
          <w:sz w:val="24"/>
          <w:szCs w:val="24"/>
          <w:highlight w:val="green"/>
        </w:rPr>
        <w:t>box</w:t>
      </w:r>
      <w:r w:rsidRPr="00FF44F9">
        <w:rPr>
          <w:sz w:val="24"/>
          <w:szCs w:val="24"/>
        </w:rPr>
        <w:t xml:space="preserve"> </w:t>
      </w:r>
      <w:r>
        <w:rPr>
          <w:sz w:val="24"/>
          <w:szCs w:val="24"/>
        </w:rPr>
        <w:t xml:space="preserve"> =</w:t>
      </w:r>
      <w:proofErr w:type="gramEnd"/>
      <w:r w:rsidRPr="00FF44F9">
        <w:rPr>
          <w:sz w:val="24"/>
          <w:szCs w:val="24"/>
        </w:rPr>
        <w:t xml:space="preserve"> -28 to -16 </w:t>
      </w:r>
      <w:proofErr w:type="spellStart"/>
      <w:r w:rsidRPr="00FF44F9">
        <w:rPr>
          <w:sz w:val="24"/>
          <w:szCs w:val="24"/>
          <w:highlight w:val="green"/>
        </w:rPr>
        <w:t>gtatataaagccctg</w:t>
      </w:r>
      <w:proofErr w:type="spellEnd"/>
    </w:p>
    <w:p w14:paraId="05AFF378" w14:textId="77777777" w:rsidR="004B2B0A" w:rsidRPr="00FF44F9" w:rsidRDefault="004B2B0A" w:rsidP="004B2B0A">
      <w:pPr>
        <w:rPr>
          <w:sz w:val="24"/>
          <w:szCs w:val="24"/>
        </w:rPr>
      </w:pPr>
      <w:r w:rsidRPr="00FF44F9">
        <w:rPr>
          <w:sz w:val="24"/>
          <w:szCs w:val="24"/>
          <w:highlight w:val="cyan"/>
        </w:rPr>
        <w:t>SP</w:t>
      </w:r>
      <w:proofErr w:type="gramStart"/>
      <w:r w:rsidRPr="00FF44F9">
        <w:rPr>
          <w:sz w:val="24"/>
          <w:szCs w:val="24"/>
          <w:highlight w:val="cyan"/>
        </w:rPr>
        <w:t>1</w:t>
      </w:r>
      <w:r>
        <w:rPr>
          <w:sz w:val="24"/>
          <w:szCs w:val="24"/>
        </w:rPr>
        <w:t xml:space="preserve">  =</w:t>
      </w:r>
      <w:proofErr w:type="gramEnd"/>
      <w:r>
        <w:rPr>
          <w:sz w:val="24"/>
          <w:szCs w:val="24"/>
        </w:rPr>
        <w:t xml:space="preserve"> </w:t>
      </w:r>
      <w:r w:rsidRPr="00FF44F9">
        <w:rPr>
          <w:sz w:val="24"/>
          <w:szCs w:val="24"/>
        </w:rPr>
        <w:t xml:space="preserve">-63 to -53 and -48 to -38    </w:t>
      </w:r>
      <w:proofErr w:type="spellStart"/>
      <w:r w:rsidRPr="00FF44F9">
        <w:rPr>
          <w:sz w:val="24"/>
          <w:szCs w:val="24"/>
          <w:highlight w:val="cyan"/>
        </w:rPr>
        <w:t>gggggcggggg</w:t>
      </w:r>
      <w:proofErr w:type="spellEnd"/>
    </w:p>
    <w:p w14:paraId="4A1BF4F2" w14:textId="77777777" w:rsidR="004B2B0A" w:rsidRPr="00FF44F9" w:rsidRDefault="004B2B0A" w:rsidP="004B2B0A">
      <w:pPr>
        <w:rPr>
          <w:sz w:val="24"/>
          <w:szCs w:val="24"/>
        </w:rPr>
      </w:pPr>
      <w:r w:rsidRPr="00FF44F9">
        <w:rPr>
          <w:sz w:val="24"/>
          <w:szCs w:val="24"/>
          <w:highlight w:val="magenta"/>
        </w:rPr>
        <w:t>CCAAT</w:t>
      </w:r>
      <w:r w:rsidRPr="00FF44F9">
        <w:rPr>
          <w:sz w:val="24"/>
          <w:szCs w:val="24"/>
        </w:rPr>
        <w:t xml:space="preserve"> box</w:t>
      </w:r>
      <w:r>
        <w:rPr>
          <w:sz w:val="24"/>
          <w:szCs w:val="24"/>
        </w:rPr>
        <w:t xml:space="preserve"> </w:t>
      </w:r>
      <w:proofErr w:type="gramStart"/>
      <w:r>
        <w:rPr>
          <w:sz w:val="24"/>
          <w:szCs w:val="24"/>
        </w:rPr>
        <w:t>=</w:t>
      </w:r>
      <w:r w:rsidRPr="00FF44F9">
        <w:rPr>
          <w:sz w:val="24"/>
          <w:szCs w:val="24"/>
        </w:rPr>
        <w:t xml:space="preserve">  -</w:t>
      </w:r>
      <w:proofErr w:type="gramEnd"/>
      <w:r w:rsidRPr="00FF44F9">
        <w:rPr>
          <w:sz w:val="24"/>
          <w:szCs w:val="24"/>
        </w:rPr>
        <w:t xml:space="preserve">9 to -5 and -100 to – 96 </w:t>
      </w:r>
      <w:proofErr w:type="spellStart"/>
      <w:r w:rsidRPr="00FF44F9">
        <w:rPr>
          <w:sz w:val="24"/>
          <w:szCs w:val="24"/>
          <w:highlight w:val="magenta"/>
        </w:rPr>
        <w:t>ccaat</w:t>
      </w:r>
      <w:proofErr w:type="spellEnd"/>
    </w:p>
    <w:p w14:paraId="2D90C427" w14:textId="77777777" w:rsidR="004B2B0A" w:rsidRDefault="004B2B0A" w:rsidP="004B2B0A">
      <w:pPr>
        <w:rPr>
          <w:sz w:val="24"/>
          <w:szCs w:val="24"/>
        </w:rPr>
      </w:pPr>
      <w:r w:rsidRPr="00441D6D">
        <w:rPr>
          <w:sz w:val="24"/>
          <w:szCs w:val="24"/>
          <w:highlight w:val="red"/>
        </w:rPr>
        <w:t>CREB</w:t>
      </w:r>
      <w:r>
        <w:rPr>
          <w:sz w:val="24"/>
          <w:szCs w:val="24"/>
        </w:rPr>
        <w:t xml:space="preserve"> = -88 to 81, -77 to -65, -753 to -746</w:t>
      </w:r>
    </w:p>
    <w:p w14:paraId="25C1D6A6" w14:textId="77777777" w:rsidR="004B2B0A" w:rsidRDefault="004B2B0A" w:rsidP="004B2B0A">
      <w:pPr>
        <w:rPr>
          <w:sz w:val="24"/>
          <w:szCs w:val="24"/>
        </w:rPr>
      </w:pPr>
      <w:r w:rsidRPr="0090134C">
        <w:rPr>
          <w:sz w:val="24"/>
          <w:szCs w:val="24"/>
          <w:highlight w:val="lightGray"/>
        </w:rPr>
        <w:t>AP</w:t>
      </w:r>
      <w:proofErr w:type="gramStart"/>
      <w:r w:rsidRPr="0090134C">
        <w:rPr>
          <w:sz w:val="24"/>
          <w:szCs w:val="24"/>
          <w:highlight w:val="lightGray"/>
        </w:rPr>
        <w:t>1</w:t>
      </w:r>
      <w:r>
        <w:rPr>
          <w:sz w:val="24"/>
          <w:szCs w:val="24"/>
        </w:rPr>
        <w:t xml:space="preserve">  =</w:t>
      </w:r>
      <w:proofErr w:type="gramEnd"/>
      <w:r>
        <w:rPr>
          <w:sz w:val="24"/>
          <w:szCs w:val="24"/>
        </w:rPr>
        <w:t xml:space="preserve"> -772 to -764,  -761 to 754, -743 to -734 </w:t>
      </w:r>
    </w:p>
    <w:p w14:paraId="185466EA" w14:textId="77777777" w:rsidR="004B2B0A" w:rsidRPr="0090134C" w:rsidRDefault="004B2B0A" w:rsidP="004B2B0A">
      <w:pPr>
        <w:rPr>
          <w:sz w:val="24"/>
          <w:szCs w:val="24"/>
        </w:rPr>
      </w:pPr>
      <w:proofErr w:type="spellStart"/>
      <w:proofErr w:type="gramStart"/>
      <w:r w:rsidRPr="00D05D38">
        <w:rPr>
          <w:color w:val="ED7D31"/>
          <w:sz w:val="22"/>
        </w:rPr>
        <w:t>Tacagggcactcctatg</w:t>
      </w:r>
      <w:proofErr w:type="spellEnd"/>
      <w:r>
        <w:rPr>
          <w:color w:val="ED7D31"/>
          <w:sz w:val="22"/>
        </w:rPr>
        <w:t xml:space="preserve">  </w:t>
      </w:r>
      <w:r w:rsidRPr="007A33DD">
        <w:rPr>
          <w:sz w:val="22"/>
        </w:rPr>
        <w:t>-</w:t>
      </w:r>
      <w:proofErr w:type="gramEnd"/>
      <w:r w:rsidRPr="007A33DD">
        <w:rPr>
          <w:sz w:val="22"/>
        </w:rPr>
        <w:t>810 to -793</w:t>
      </w:r>
      <w:r>
        <w:rPr>
          <w:sz w:val="22"/>
        </w:rPr>
        <w:t xml:space="preserve"> , </w:t>
      </w:r>
      <w:proofErr w:type="spellStart"/>
      <w:r w:rsidRPr="00D05D38">
        <w:rPr>
          <w:color w:val="ED7D31"/>
          <w:sz w:val="22"/>
        </w:rPr>
        <w:t>cacggggcactcccgtg</w:t>
      </w:r>
      <w:proofErr w:type="spellEnd"/>
      <w:r>
        <w:rPr>
          <w:color w:val="ED7D31"/>
          <w:sz w:val="22"/>
        </w:rPr>
        <w:t xml:space="preserve"> </w:t>
      </w:r>
      <w:r>
        <w:rPr>
          <w:sz w:val="22"/>
        </w:rPr>
        <w:t>-733 to -717</w:t>
      </w:r>
    </w:p>
    <w:p w14:paraId="78FCD2DB" w14:textId="77777777" w:rsidR="004B2B0A" w:rsidRPr="00311AE1" w:rsidRDefault="004B2B0A" w:rsidP="004B2B0A">
      <w:pPr>
        <w:rPr>
          <w:sz w:val="24"/>
          <w:szCs w:val="24"/>
        </w:rPr>
      </w:pPr>
      <w:proofErr w:type="spellStart"/>
      <w:r w:rsidRPr="00D05D38">
        <w:rPr>
          <w:color w:val="4472C4"/>
          <w:sz w:val="22"/>
        </w:rPr>
        <w:t>Ccaaaaaagg</w:t>
      </w:r>
      <w:proofErr w:type="spellEnd"/>
      <w:r>
        <w:rPr>
          <w:color w:val="4472C4"/>
          <w:sz w:val="22"/>
        </w:rPr>
        <w:t xml:space="preserve"> </w:t>
      </w:r>
      <w:r>
        <w:rPr>
          <w:color w:val="000000"/>
          <w:sz w:val="22"/>
        </w:rPr>
        <w:t>-788 to -</w:t>
      </w:r>
      <w:commentRangeStart w:id="38"/>
      <w:r>
        <w:rPr>
          <w:color w:val="000000"/>
          <w:sz w:val="22"/>
        </w:rPr>
        <w:t>779</w:t>
      </w:r>
      <w:commentRangeEnd w:id="38"/>
      <w:r w:rsidR="001B7436">
        <w:rPr>
          <w:rStyle w:val="CommentReference"/>
        </w:rPr>
        <w:commentReference w:id="38"/>
      </w:r>
    </w:p>
    <w:p w14:paraId="16321013" w14:textId="77777777" w:rsidR="004B2B0A" w:rsidRDefault="004B2B0A" w:rsidP="004B2B0A">
      <w:pPr>
        <w:jc w:val="both"/>
        <w:rPr>
          <w:sz w:val="22"/>
        </w:rPr>
      </w:pPr>
    </w:p>
    <w:p w14:paraId="199F6DC4" w14:textId="77777777" w:rsidR="004B2B0A" w:rsidRDefault="004B2B0A" w:rsidP="004B2B0A">
      <w:pPr>
        <w:jc w:val="both"/>
        <w:rPr>
          <w:sz w:val="22"/>
        </w:rPr>
      </w:pPr>
    </w:p>
    <w:p w14:paraId="1442A8E9" w14:textId="77777777" w:rsidR="004B2B0A" w:rsidRDefault="004B2B0A" w:rsidP="004B2B0A">
      <w:pPr>
        <w:jc w:val="both"/>
        <w:rPr>
          <w:sz w:val="22"/>
        </w:rPr>
      </w:pPr>
    </w:p>
    <w:p w14:paraId="5C56A8AB" w14:textId="77777777" w:rsidR="004B2B0A" w:rsidRDefault="004B2B0A" w:rsidP="004B2B0A">
      <w:pPr>
        <w:jc w:val="both"/>
        <w:rPr>
          <w:sz w:val="22"/>
        </w:rPr>
      </w:pPr>
    </w:p>
    <w:p w14:paraId="0391808A" w14:textId="77777777" w:rsidR="004B2B0A" w:rsidRDefault="004B2B0A" w:rsidP="004B2B0A">
      <w:pPr>
        <w:jc w:val="both"/>
        <w:rPr>
          <w:sz w:val="22"/>
        </w:rPr>
      </w:pPr>
    </w:p>
    <w:p w14:paraId="7FFCEE7E" w14:textId="77777777" w:rsidR="004B2B0A" w:rsidRDefault="004B2B0A" w:rsidP="004B2B0A">
      <w:pPr>
        <w:jc w:val="both"/>
        <w:rPr>
          <w:sz w:val="22"/>
        </w:rPr>
      </w:pPr>
    </w:p>
    <w:p w14:paraId="2556591A" w14:textId="77777777" w:rsidR="004B2B0A" w:rsidRDefault="004B2B0A" w:rsidP="004B2B0A">
      <w:pPr>
        <w:jc w:val="both"/>
        <w:rPr>
          <w:sz w:val="22"/>
        </w:rPr>
      </w:pPr>
    </w:p>
    <w:p w14:paraId="7CA501B3" w14:textId="77777777" w:rsidR="004B2B0A" w:rsidRDefault="004B2B0A" w:rsidP="004B2B0A">
      <w:pPr>
        <w:jc w:val="both"/>
        <w:rPr>
          <w:sz w:val="22"/>
        </w:rPr>
      </w:pPr>
    </w:p>
    <w:p w14:paraId="613F2643" w14:textId="77777777" w:rsidR="004B2B0A" w:rsidRDefault="004B2B0A" w:rsidP="004B2B0A">
      <w:pPr>
        <w:jc w:val="both"/>
        <w:rPr>
          <w:sz w:val="22"/>
        </w:rPr>
      </w:pPr>
    </w:p>
    <w:p w14:paraId="4EABCA74" w14:textId="77777777" w:rsidR="00922912" w:rsidRDefault="00922912" w:rsidP="004B2B0A">
      <w:pPr>
        <w:jc w:val="both"/>
        <w:rPr>
          <w:sz w:val="22"/>
        </w:rPr>
      </w:pPr>
    </w:p>
    <w:p w14:paraId="2F82B67C" w14:textId="77777777" w:rsidR="00922912" w:rsidRDefault="00922912" w:rsidP="004B2B0A">
      <w:pPr>
        <w:jc w:val="both"/>
        <w:rPr>
          <w:sz w:val="22"/>
        </w:rPr>
      </w:pPr>
    </w:p>
    <w:p w14:paraId="449F6D91" w14:textId="77777777" w:rsidR="004B2B0A" w:rsidRDefault="004B2B0A" w:rsidP="004B2B0A">
      <w:pPr>
        <w:jc w:val="both"/>
        <w:rPr>
          <w:sz w:val="22"/>
        </w:rPr>
      </w:pPr>
    </w:p>
    <w:p w14:paraId="333B2832" w14:textId="77777777" w:rsidR="004B2B0A" w:rsidRDefault="004B2B0A" w:rsidP="004B2B0A">
      <w:pPr>
        <w:jc w:val="both"/>
        <w:rPr>
          <w:b/>
          <w:color w:val="000000"/>
          <w:sz w:val="22"/>
        </w:rPr>
      </w:pPr>
      <w:r>
        <w:rPr>
          <w:b/>
          <w:color w:val="000000"/>
          <w:sz w:val="22"/>
        </w:rPr>
        <w:lastRenderedPageBreak/>
        <w:t>10</w:t>
      </w:r>
      <w:r w:rsidRPr="008978B6">
        <w:rPr>
          <w:b/>
          <w:color w:val="000000"/>
          <w:sz w:val="22"/>
        </w:rPr>
        <w:t>.   Characterizing the putative promoter of the gene</w:t>
      </w:r>
      <w:r>
        <w:rPr>
          <w:b/>
          <w:color w:val="000000"/>
          <w:sz w:val="22"/>
        </w:rPr>
        <w:t xml:space="preserve"> using 5’ deletion analysis and site-directed mutagenesis</w:t>
      </w:r>
      <w:r w:rsidRPr="008978B6">
        <w:rPr>
          <w:b/>
          <w:color w:val="000000"/>
          <w:sz w:val="22"/>
        </w:rPr>
        <w:t>.</w:t>
      </w:r>
      <w:r>
        <w:rPr>
          <w:b/>
          <w:color w:val="000000"/>
          <w:sz w:val="22"/>
        </w:rPr>
        <w:t xml:space="preserve">  </w:t>
      </w:r>
    </w:p>
    <w:p w14:paraId="7F81DBCE" w14:textId="77777777" w:rsidR="004B2B0A" w:rsidRDefault="004B2B0A" w:rsidP="004B2B0A">
      <w:pPr>
        <w:jc w:val="both"/>
        <w:rPr>
          <w:b/>
          <w:color w:val="000000"/>
          <w:sz w:val="22"/>
        </w:rPr>
      </w:pPr>
    </w:p>
    <w:p w14:paraId="33DA5F47" w14:textId="77777777" w:rsidR="004B2B0A" w:rsidRDefault="004B2B0A" w:rsidP="004B2B0A">
      <w:pPr>
        <w:jc w:val="both"/>
        <w:rPr>
          <w:b/>
          <w:color w:val="000000"/>
          <w:sz w:val="22"/>
        </w:rPr>
      </w:pPr>
    </w:p>
    <w:p w14:paraId="5B8600EE" w14:textId="77777777" w:rsidR="004B2B0A" w:rsidRDefault="004B2B0A" w:rsidP="004B2B0A">
      <w:pPr>
        <w:jc w:val="both"/>
        <w:rPr>
          <w:b/>
          <w:sz w:val="22"/>
        </w:rPr>
      </w:pPr>
      <w:proofErr w:type="gramStart"/>
      <w:r>
        <w:rPr>
          <w:b/>
          <w:sz w:val="22"/>
        </w:rPr>
        <w:t>Questions :</w:t>
      </w:r>
      <w:proofErr w:type="gramEnd"/>
      <w:r>
        <w:rPr>
          <w:b/>
          <w:sz w:val="22"/>
        </w:rPr>
        <w:t xml:space="preserve"> </w:t>
      </w:r>
    </w:p>
    <w:p w14:paraId="3EDE9802" w14:textId="77777777" w:rsidR="004B2B0A" w:rsidRPr="00554981" w:rsidRDefault="004B2B0A" w:rsidP="004B2B0A">
      <w:pPr>
        <w:numPr>
          <w:ilvl w:val="0"/>
          <w:numId w:val="15"/>
        </w:numPr>
        <w:jc w:val="both"/>
        <w:rPr>
          <w:sz w:val="22"/>
          <w:u w:val="single"/>
        </w:rPr>
      </w:pPr>
      <w:r w:rsidRPr="00554981">
        <w:rPr>
          <w:sz w:val="22"/>
          <w:u w:val="single"/>
        </w:rPr>
        <w:t>What is the interpretation of this 5' deletion analysis of the candidate gene's putative promoter and its responsiveness to glucose?  Remember to relate your interpretation to the work done on identifying the gene and the response elements within in it; the work carried out in this coursework. Try to restrict your answer to less than 500 words  (</w:t>
      </w:r>
      <w:r w:rsidRPr="00554981">
        <w:rPr>
          <w:b/>
          <w:sz w:val="22"/>
          <w:u w:val="single"/>
        </w:rPr>
        <w:t>50</w:t>
      </w:r>
      <w:r w:rsidRPr="00554981">
        <w:rPr>
          <w:sz w:val="22"/>
          <w:u w:val="single"/>
        </w:rPr>
        <w:t>)</w:t>
      </w:r>
    </w:p>
    <w:p w14:paraId="7C7A4DA1" w14:textId="77777777" w:rsidR="004B2B0A" w:rsidRDefault="004B2B0A" w:rsidP="004B2B0A">
      <w:pPr>
        <w:jc w:val="both"/>
        <w:rPr>
          <w:sz w:val="22"/>
        </w:rPr>
      </w:pPr>
    </w:p>
    <w:p w14:paraId="7B010F92" w14:textId="77777777" w:rsidR="004B2B0A" w:rsidRDefault="004B2B0A" w:rsidP="004B2B0A">
      <w:pPr>
        <w:rPr>
          <w:bCs/>
          <w:color w:val="000000"/>
          <w:sz w:val="22"/>
        </w:rPr>
      </w:pPr>
      <w:r w:rsidRPr="009401B7">
        <w:rPr>
          <w:bCs/>
          <w:color w:val="000000"/>
          <w:sz w:val="22"/>
        </w:rPr>
        <w:t xml:space="preserve">From Figure 1, </w:t>
      </w:r>
      <w:r>
        <w:rPr>
          <w:bCs/>
          <w:color w:val="000000"/>
          <w:sz w:val="22"/>
        </w:rPr>
        <w:t xml:space="preserve">the candidate sequence acts as a promoter as there is a greater expression of the reporter protein in the some of the promoter constructs created from this sequence, when compared against the negative control. </w:t>
      </w:r>
      <w:commentRangeStart w:id="39"/>
      <w:r>
        <w:rPr>
          <w:bCs/>
          <w:color w:val="000000"/>
          <w:sz w:val="22"/>
        </w:rPr>
        <w:t>T</w:t>
      </w:r>
      <w:r w:rsidRPr="009401B7">
        <w:rPr>
          <w:bCs/>
          <w:color w:val="000000"/>
          <w:sz w:val="22"/>
        </w:rPr>
        <w:t>here is no statistically significant diffe</w:t>
      </w:r>
      <w:r>
        <w:rPr>
          <w:bCs/>
          <w:color w:val="000000"/>
          <w:sz w:val="22"/>
        </w:rPr>
        <w:t xml:space="preserve">rence between Prom52 and the negative control due to the same x labelling, so Prom52 is not a promoter element. </w:t>
      </w:r>
      <w:commentRangeEnd w:id="39"/>
      <w:r w:rsidR="001B7436">
        <w:rPr>
          <w:rStyle w:val="CommentReference"/>
        </w:rPr>
        <w:commentReference w:id="39"/>
      </w:r>
      <w:r>
        <w:rPr>
          <w:bCs/>
          <w:color w:val="000000"/>
          <w:sz w:val="22"/>
        </w:rPr>
        <w:t>The Prom113 construct has a statistically significant higher level of expression of reporter protein when compared to the negative control, based on the greater percentage activity (70% &gt; 10%) and the difference in labelling (</w:t>
      </w:r>
      <w:proofErr w:type="gramStart"/>
      <w:r>
        <w:rPr>
          <w:bCs/>
          <w:color w:val="000000"/>
          <w:sz w:val="22"/>
        </w:rPr>
        <w:t>a</w:t>
      </w:r>
      <w:proofErr w:type="gramEnd"/>
      <w:r>
        <w:rPr>
          <w:bCs/>
          <w:color w:val="000000"/>
          <w:sz w:val="22"/>
        </w:rPr>
        <w:t xml:space="preserve"> instead of x), so Prom113 construct has promoter activity. Prom113 is not glucose responsive as high glucose and low glucose have the same label (a). For Prom233, there is a statistically significant higher expression of the reporter protein when compared to Prom52.  More reporter protein is expressed in high glucose compared to low glucose (80% more) so Prom233 </w:t>
      </w:r>
      <w:commentRangeStart w:id="40"/>
      <w:r>
        <w:rPr>
          <w:bCs/>
          <w:color w:val="000000"/>
          <w:sz w:val="22"/>
        </w:rPr>
        <w:t>is glucose responsive</w:t>
      </w:r>
      <w:commentRangeEnd w:id="40"/>
      <w:r w:rsidR="001B7436">
        <w:rPr>
          <w:rStyle w:val="CommentReference"/>
        </w:rPr>
        <w:commentReference w:id="40"/>
      </w:r>
      <w:r>
        <w:rPr>
          <w:bCs/>
          <w:color w:val="000000"/>
          <w:sz w:val="22"/>
        </w:rPr>
        <w:t xml:space="preserve">. All </w:t>
      </w:r>
      <w:commentRangeStart w:id="41"/>
      <w:r>
        <w:rPr>
          <w:bCs/>
          <w:color w:val="000000"/>
          <w:sz w:val="22"/>
        </w:rPr>
        <w:t xml:space="preserve">constructs except Prom52 will have one CCAAT and two CREB transcription factors which could be responsible for the promoter activity seen in the Prom113 and Prom233. </w:t>
      </w:r>
      <w:commentRangeEnd w:id="41"/>
      <w:r w:rsidR="001B7436">
        <w:rPr>
          <w:rStyle w:val="CommentReference"/>
        </w:rPr>
        <w:commentReference w:id="41"/>
      </w:r>
    </w:p>
    <w:p w14:paraId="72BF5E6E" w14:textId="77777777" w:rsidR="004B2B0A" w:rsidRDefault="004B2B0A" w:rsidP="004B2B0A">
      <w:pPr>
        <w:rPr>
          <w:bCs/>
          <w:color w:val="000000"/>
          <w:sz w:val="22"/>
        </w:rPr>
      </w:pPr>
    </w:p>
    <w:p w14:paraId="32968EAF" w14:textId="77777777" w:rsidR="004B2B0A" w:rsidRDefault="004B2B0A" w:rsidP="004B2B0A">
      <w:pPr>
        <w:rPr>
          <w:bCs/>
          <w:color w:val="000000"/>
          <w:sz w:val="22"/>
        </w:rPr>
      </w:pPr>
      <w:r>
        <w:rPr>
          <w:bCs/>
          <w:color w:val="000000"/>
          <w:sz w:val="22"/>
        </w:rPr>
        <w:t xml:space="preserve">Prom693 has a lower expression of reporter protein compared to Prom233, only being slightly higher than the negative control (d instead of x). This promoter construct </w:t>
      </w:r>
      <w:commentRangeStart w:id="42"/>
      <w:r>
        <w:rPr>
          <w:bCs/>
          <w:color w:val="000000"/>
          <w:sz w:val="22"/>
        </w:rPr>
        <w:t>has some form of repressor activity</w:t>
      </w:r>
      <w:commentRangeEnd w:id="42"/>
      <w:r w:rsidR="001B7436">
        <w:rPr>
          <w:rStyle w:val="CommentReference"/>
        </w:rPr>
        <w:commentReference w:id="42"/>
      </w:r>
      <w:r>
        <w:rPr>
          <w:bCs/>
          <w:color w:val="000000"/>
          <w:sz w:val="22"/>
        </w:rPr>
        <w:t>. Prom924 has the highest expression of the reporter protein in high glucose (240%) but remains the same as Prom693 for low glucose</w:t>
      </w:r>
      <w:commentRangeStart w:id="43"/>
      <w:r>
        <w:rPr>
          <w:bCs/>
          <w:color w:val="000000"/>
          <w:sz w:val="22"/>
        </w:rPr>
        <w:t xml:space="preserve">. This sequence element is most likely a glucose-responsive enhancer, based on the position and the expression of the reporter protein. </w:t>
      </w:r>
      <w:commentRangeEnd w:id="43"/>
      <w:r w:rsidR="001B7436">
        <w:rPr>
          <w:rStyle w:val="CommentReference"/>
        </w:rPr>
        <w:commentReference w:id="43"/>
      </w:r>
    </w:p>
    <w:p w14:paraId="54EC98A1" w14:textId="77777777" w:rsidR="004B2B0A" w:rsidRDefault="004B2B0A" w:rsidP="004B2B0A">
      <w:pPr>
        <w:rPr>
          <w:bCs/>
          <w:color w:val="000000"/>
          <w:sz w:val="22"/>
        </w:rPr>
      </w:pPr>
    </w:p>
    <w:p w14:paraId="13A83627" w14:textId="77777777" w:rsidR="004B2B0A" w:rsidRDefault="004B2B0A" w:rsidP="004B2B0A">
      <w:pPr>
        <w:rPr>
          <w:bCs/>
          <w:color w:val="000000"/>
          <w:sz w:val="22"/>
        </w:rPr>
      </w:pPr>
      <w:r>
        <w:rPr>
          <w:bCs/>
          <w:color w:val="000000"/>
          <w:sz w:val="22"/>
        </w:rPr>
        <w:t xml:space="preserve">From Figure 2, the nucleotide sequence between -118 to -126 is important for </w:t>
      </w:r>
      <w:commentRangeStart w:id="44"/>
      <w:r>
        <w:rPr>
          <w:bCs/>
          <w:color w:val="000000"/>
          <w:sz w:val="22"/>
        </w:rPr>
        <w:t>the greater expression of the reporter protein, as a mutation in that sequence causes reduced promoter activity in Prom233 and Prom924 cannot work as an enhancer</w:t>
      </w:r>
      <w:commentRangeEnd w:id="44"/>
      <w:r w:rsidR="001B7436">
        <w:rPr>
          <w:rStyle w:val="CommentReference"/>
        </w:rPr>
        <w:commentReference w:id="44"/>
      </w:r>
      <w:r>
        <w:rPr>
          <w:bCs/>
          <w:color w:val="000000"/>
          <w:sz w:val="22"/>
        </w:rPr>
        <w:t xml:space="preserve">. From Figure 3, no constructs are significantly different to Figure 1 as the letter labelling is the same. From Figure 4 and 5, when the nucleotides position at -798 to -806 and at -837 to -845 is changed, the greater expression seen in higher glucose at Prom924 does not occur. </w:t>
      </w:r>
      <w:commentRangeStart w:id="45"/>
      <w:r>
        <w:rPr>
          <w:bCs/>
          <w:color w:val="000000"/>
          <w:sz w:val="22"/>
        </w:rPr>
        <w:t>Both nucleotide sequences are important for Prom924 to act as a glucose-responsive enhancer</w:t>
      </w:r>
      <w:commentRangeEnd w:id="45"/>
      <w:r w:rsidR="001B7436">
        <w:rPr>
          <w:rStyle w:val="CommentReference"/>
        </w:rPr>
        <w:commentReference w:id="45"/>
      </w:r>
      <w:r>
        <w:rPr>
          <w:bCs/>
          <w:color w:val="000000"/>
          <w:sz w:val="22"/>
        </w:rPr>
        <w:t xml:space="preserve">. </w:t>
      </w:r>
    </w:p>
    <w:p w14:paraId="37322B98" w14:textId="77777777" w:rsidR="004B2B0A" w:rsidRDefault="004B2B0A" w:rsidP="004B2B0A">
      <w:pPr>
        <w:rPr>
          <w:bCs/>
          <w:color w:val="000000"/>
          <w:sz w:val="22"/>
        </w:rPr>
      </w:pPr>
    </w:p>
    <w:p w14:paraId="1ABF2D41" w14:textId="77777777" w:rsidR="004B2B0A" w:rsidRDefault="004B2B0A" w:rsidP="004B2B0A">
      <w:pPr>
        <w:rPr>
          <w:bCs/>
          <w:color w:val="000000"/>
          <w:sz w:val="22"/>
        </w:rPr>
      </w:pPr>
      <w:r>
        <w:rPr>
          <w:bCs/>
          <w:color w:val="000000"/>
          <w:sz w:val="22"/>
        </w:rPr>
        <w:t xml:space="preserve">The changes caused by the mutated sequence in Figure 3 overlaps with consensus sequence element </w:t>
      </w:r>
      <w:proofErr w:type="spellStart"/>
      <w:r w:rsidRPr="007A33DD">
        <w:rPr>
          <w:sz w:val="22"/>
        </w:rPr>
        <w:t>cacggggcactcccgtg</w:t>
      </w:r>
      <w:proofErr w:type="spellEnd"/>
      <w:r>
        <w:rPr>
          <w:sz w:val="22"/>
        </w:rPr>
        <w:t xml:space="preserve"> at position -733 to -717. The changes caused by the mutated sequence in Figure 4 overlaps with the consensus sequence </w:t>
      </w:r>
      <w:proofErr w:type="spellStart"/>
      <w:r>
        <w:rPr>
          <w:sz w:val="22"/>
        </w:rPr>
        <w:t>tacagggcactcctatg</w:t>
      </w:r>
      <w:proofErr w:type="spellEnd"/>
      <w:r>
        <w:rPr>
          <w:sz w:val="22"/>
        </w:rPr>
        <w:t xml:space="preserve"> at position -810 to 793. Both of those are hexose responsive elements and glucose is a hexose, however since there was no reduced promoter activity in Figure 3 but there was reduced promoter activity in Figure 4, this suggests that the </w:t>
      </w:r>
      <w:proofErr w:type="spellStart"/>
      <w:r>
        <w:rPr>
          <w:sz w:val="22"/>
        </w:rPr>
        <w:t>tacagggcactcctatg</w:t>
      </w:r>
      <w:proofErr w:type="spellEnd"/>
      <w:r>
        <w:rPr>
          <w:sz w:val="22"/>
        </w:rPr>
        <w:t xml:space="preserve"> is a functional sequence that acts as an enhancer in </w:t>
      </w:r>
      <w:proofErr w:type="spellStart"/>
      <w:r>
        <w:rPr>
          <w:sz w:val="22"/>
        </w:rPr>
        <w:t>Prom924</w:t>
      </w:r>
      <w:proofErr w:type="spellEnd"/>
      <w:r>
        <w:rPr>
          <w:sz w:val="22"/>
        </w:rPr>
        <w:t xml:space="preserve"> while </w:t>
      </w:r>
      <w:proofErr w:type="spellStart"/>
      <w:r>
        <w:rPr>
          <w:sz w:val="22"/>
        </w:rPr>
        <w:t>cacggggcactcccgtg</w:t>
      </w:r>
      <w:proofErr w:type="spellEnd"/>
      <w:r>
        <w:rPr>
          <w:sz w:val="22"/>
        </w:rPr>
        <w:t xml:space="preserve"> is not a </w:t>
      </w:r>
      <w:r>
        <w:rPr>
          <w:sz w:val="22"/>
        </w:rPr>
        <w:lastRenderedPageBreak/>
        <w:t xml:space="preserve">functional sequence. The nucleotide position in figure 5 does not correspond to any transcription factors or known consensus sequence element but we can conclude that the nucleotides present at -837 to -845 are important for the enhancer to work in </w:t>
      </w:r>
      <w:commentRangeStart w:id="46"/>
      <w:r>
        <w:rPr>
          <w:sz w:val="22"/>
        </w:rPr>
        <w:t>Prom924</w:t>
      </w:r>
      <w:commentRangeEnd w:id="46"/>
      <w:r w:rsidR="001B7436">
        <w:rPr>
          <w:rStyle w:val="CommentReference"/>
        </w:rPr>
        <w:commentReference w:id="46"/>
      </w:r>
      <w:r>
        <w:rPr>
          <w:sz w:val="22"/>
        </w:rPr>
        <w:t xml:space="preserve">. </w:t>
      </w:r>
    </w:p>
    <w:p w14:paraId="7F701917" w14:textId="77777777" w:rsidR="004B2B0A" w:rsidRDefault="004B2B0A" w:rsidP="004B2B0A">
      <w:pPr>
        <w:jc w:val="both"/>
        <w:rPr>
          <w:sz w:val="22"/>
        </w:rPr>
      </w:pPr>
    </w:p>
    <w:p w14:paraId="0A7F9101" w14:textId="77777777" w:rsidR="004B2B0A" w:rsidRDefault="004B2B0A" w:rsidP="004B2B0A">
      <w:pPr>
        <w:rPr>
          <w:b/>
          <w:color w:val="000000"/>
          <w:sz w:val="22"/>
        </w:rPr>
      </w:pPr>
    </w:p>
    <w:p w14:paraId="5AEA7A66" w14:textId="77777777" w:rsidR="004B2B0A" w:rsidRPr="00A0117C" w:rsidRDefault="004B2B0A" w:rsidP="004B2B0A">
      <w:pPr>
        <w:numPr>
          <w:ilvl w:val="0"/>
          <w:numId w:val="15"/>
        </w:numPr>
        <w:jc w:val="both"/>
        <w:rPr>
          <w:sz w:val="22"/>
          <w:u w:val="single"/>
        </w:rPr>
      </w:pPr>
      <w:r w:rsidRPr="00A0117C">
        <w:rPr>
          <w:sz w:val="22"/>
          <w:u w:val="single"/>
        </w:rPr>
        <w:t xml:space="preserve">An antibody is available which binds to the transcription factor that is suggested to bind to </w:t>
      </w:r>
      <w:proofErr w:type="spellStart"/>
      <w:r w:rsidRPr="00A0117C">
        <w:rPr>
          <w:sz w:val="22"/>
          <w:u w:val="single"/>
        </w:rPr>
        <w:t>HexREs</w:t>
      </w:r>
      <w:proofErr w:type="spellEnd"/>
      <w:r w:rsidRPr="00A0117C">
        <w:rPr>
          <w:sz w:val="22"/>
          <w:u w:val="single"/>
        </w:rPr>
        <w:t xml:space="preserve"> (</w:t>
      </w:r>
      <w:proofErr w:type="spellStart"/>
      <w:r w:rsidRPr="00A0117C">
        <w:rPr>
          <w:sz w:val="22"/>
          <w:u w:val="single"/>
        </w:rPr>
        <w:t>9.f</w:t>
      </w:r>
      <w:proofErr w:type="spellEnd"/>
      <w:r w:rsidRPr="00A0117C">
        <w:rPr>
          <w:sz w:val="22"/>
          <w:u w:val="single"/>
        </w:rPr>
        <w:t>) why might this be of use in this investigation? (</w:t>
      </w:r>
      <w:r w:rsidRPr="00A0117C">
        <w:rPr>
          <w:b/>
          <w:sz w:val="22"/>
          <w:u w:val="single"/>
        </w:rPr>
        <w:t>10</w:t>
      </w:r>
      <w:r w:rsidRPr="00A0117C">
        <w:rPr>
          <w:sz w:val="22"/>
          <w:u w:val="single"/>
        </w:rPr>
        <w:t xml:space="preserve">) </w:t>
      </w:r>
    </w:p>
    <w:p w14:paraId="70668D3E" w14:textId="77777777" w:rsidR="004B2B0A" w:rsidRPr="004B2B0A" w:rsidRDefault="004B2B0A" w:rsidP="004B2B0A">
      <w:pPr>
        <w:rPr>
          <w:bCs/>
          <w:color w:val="000000"/>
          <w:sz w:val="22"/>
        </w:rPr>
      </w:pPr>
    </w:p>
    <w:p w14:paraId="69D2D436" w14:textId="77777777" w:rsidR="004B2B0A" w:rsidRPr="00087663" w:rsidRDefault="004B2B0A" w:rsidP="004B2B0A">
      <w:pPr>
        <w:jc w:val="both"/>
        <w:rPr>
          <w:color w:val="000000"/>
          <w:sz w:val="22"/>
        </w:rPr>
      </w:pPr>
      <w:r>
        <w:rPr>
          <w:color w:val="000000"/>
          <w:sz w:val="22"/>
        </w:rPr>
        <w:t xml:space="preserve">The binding of an antibody to the transcription factor suggested to bind in </w:t>
      </w:r>
      <w:proofErr w:type="spellStart"/>
      <w:r>
        <w:rPr>
          <w:color w:val="000000"/>
          <w:sz w:val="22"/>
        </w:rPr>
        <w:t>HexREs</w:t>
      </w:r>
      <w:proofErr w:type="spellEnd"/>
      <w:r>
        <w:rPr>
          <w:color w:val="000000"/>
          <w:sz w:val="22"/>
        </w:rPr>
        <w:t xml:space="preserve"> would be useful in this investigation as there is two consensus sequences in the candidate gene sequence, and Figure 3 and Figure 4 shows the effects of those sequences being changed. The antibody will be bind to the two known consensus sequences and after precipitating out the antibody bonded to the sequence, the consensus sequence can be figured out even after the mutation of the sequence in Figure 3 and Figure 4. If the antibody cannot bind the sequence is not functional as the consensus sequences has changed too much, which can act as further evidence for Figure 4. If the antibody binds to the sequence in Figure 3, this means that the mutated sequence still acts as a consensus sequence, which would mean that sequence is functional. Also, the antibody may bind to a sequence that corresponds to the activity shown in Figure 5, so somewhere in the region of -837 and -845, and after </w:t>
      </w:r>
      <w:r w:rsidRPr="00314876">
        <w:rPr>
          <w:color w:val="000000"/>
          <w:sz w:val="22"/>
        </w:rPr>
        <w:t>precipitating</w:t>
      </w:r>
      <w:r>
        <w:rPr>
          <w:color w:val="000000"/>
          <w:sz w:val="22"/>
        </w:rPr>
        <w:t xml:space="preserve"> out that sequence, a new consensus sequence will be </w:t>
      </w:r>
      <w:commentRangeStart w:id="47"/>
      <w:r>
        <w:rPr>
          <w:color w:val="000000"/>
          <w:sz w:val="22"/>
        </w:rPr>
        <w:t>known</w:t>
      </w:r>
      <w:commentRangeEnd w:id="47"/>
      <w:r w:rsidR="001B7436">
        <w:rPr>
          <w:rStyle w:val="CommentReference"/>
        </w:rPr>
        <w:commentReference w:id="47"/>
      </w:r>
      <w:r>
        <w:rPr>
          <w:color w:val="000000"/>
          <w:sz w:val="22"/>
        </w:rPr>
        <w:t xml:space="preserve">. </w:t>
      </w:r>
    </w:p>
    <w:p w14:paraId="58241DD7" w14:textId="77777777" w:rsidR="004B2B0A" w:rsidRDefault="004B2B0A" w:rsidP="004B2B0A">
      <w:pPr>
        <w:jc w:val="both"/>
        <w:rPr>
          <w:sz w:val="22"/>
        </w:rPr>
      </w:pPr>
    </w:p>
    <w:p w14:paraId="7C99B577" w14:textId="77777777" w:rsidR="004B2B0A" w:rsidRDefault="004B2B0A" w:rsidP="004B2B0A">
      <w:pPr>
        <w:jc w:val="both"/>
        <w:rPr>
          <w:sz w:val="22"/>
        </w:rPr>
      </w:pPr>
    </w:p>
    <w:p w14:paraId="2FD399CE" w14:textId="3CC4A277" w:rsidR="004B2B0A" w:rsidRDefault="004B2B0A" w:rsidP="004B2B0A">
      <w:pPr>
        <w:rPr>
          <w:b/>
          <w:color w:val="000000"/>
          <w:sz w:val="22"/>
        </w:rPr>
      </w:pPr>
      <w:r>
        <w:rPr>
          <w:b/>
          <w:color w:val="000000"/>
          <w:sz w:val="22"/>
        </w:rPr>
        <w:t>11</w:t>
      </w:r>
      <w:r w:rsidRPr="008978B6">
        <w:rPr>
          <w:b/>
          <w:color w:val="000000"/>
          <w:sz w:val="22"/>
        </w:rPr>
        <w:t xml:space="preserve">.   </w:t>
      </w:r>
      <w:r>
        <w:rPr>
          <w:b/>
          <w:color w:val="000000"/>
          <w:sz w:val="22"/>
        </w:rPr>
        <w:t xml:space="preserve">Abstract of findings </w:t>
      </w:r>
    </w:p>
    <w:p w14:paraId="5E9979C8" w14:textId="40E1E398" w:rsidR="004571F9" w:rsidRDefault="004571F9" w:rsidP="004B2B0A">
      <w:pPr>
        <w:rPr>
          <w:b/>
          <w:color w:val="000000"/>
          <w:sz w:val="22"/>
        </w:rPr>
      </w:pPr>
    </w:p>
    <w:p w14:paraId="3CE7C1C1" w14:textId="7DF7EBDF" w:rsidR="004571F9" w:rsidRPr="004571F9" w:rsidRDefault="004571F9" w:rsidP="004571F9">
      <w:pPr>
        <w:pStyle w:val="Heading2"/>
        <w:jc w:val="both"/>
        <w:rPr>
          <w:rFonts w:ascii="Verdana" w:hAnsi="Verdana"/>
          <w:b/>
          <w:color w:val="auto"/>
          <w:sz w:val="22"/>
          <w:szCs w:val="22"/>
          <w:u w:val="single"/>
        </w:rPr>
      </w:pPr>
      <w:r w:rsidRPr="004571F9">
        <w:rPr>
          <w:rFonts w:ascii="Verdana" w:hAnsi="Verdana"/>
          <w:color w:val="auto"/>
          <w:sz w:val="22"/>
          <w:szCs w:val="22"/>
          <w:u w:val="single"/>
        </w:rPr>
        <w:t xml:space="preserve">This must not be greater than </w:t>
      </w:r>
      <w:r w:rsidRPr="004571F9">
        <w:rPr>
          <w:rFonts w:ascii="Verdana" w:hAnsi="Verdana"/>
          <w:b/>
          <w:color w:val="auto"/>
          <w:sz w:val="22"/>
          <w:szCs w:val="22"/>
          <w:u w:val="single"/>
        </w:rPr>
        <w:t>250 words, the word count MUST be specified; if word count is not included there will be a penalty of 5 marks</w:t>
      </w:r>
      <w:r w:rsidRPr="004571F9">
        <w:rPr>
          <w:rFonts w:ascii="Verdana" w:hAnsi="Verdana"/>
          <w:color w:val="auto"/>
          <w:sz w:val="22"/>
          <w:szCs w:val="22"/>
          <w:u w:val="single"/>
        </w:rPr>
        <w:t>.  (</w:t>
      </w:r>
      <w:r w:rsidRPr="004571F9">
        <w:rPr>
          <w:rFonts w:ascii="Verdana" w:hAnsi="Verdana"/>
          <w:b/>
          <w:color w:val="auto"/>
          <w:sz w:val="22"/>
          <w:szCs w:val="22"/>
          <w:u w:val="single"/>
        </w:rPr>
        <w:t>40</w:t>
      </w:r>
      <w:r w:rsidRPr="004571F9">
        <w:rPr>
          <w:rFonts w:ascii="Verdana" w:hAnsi="Verdana"/>
          <w:color w:val="auto"/>
          <w:sz w:val="22"/>
          <w:szCs w:val="22"/>
          <w:u w:val="single"/>
        </w:rPr>
        <w:t>)</w:t>
      </w:r>
    </w:p>
    <w:p w14:paraId="34E51450" w14:textId="77777777" w:rsidR="004571F9" w:rsidRDefault="004571F9" w:rsidP="004B2B0A">
      <w:pPr>
        <w:rPr>
          <w:b/>
          <w:color w:val="000000"/>
          <w:sz w:val="22"/>
        </w:rPr>
      </w:pPr>
    </w:p>
    <w:p w14:paraId="63373A1B" w14:textId="18B62A48" w:rsidR="004B2B0A" w:rsidRDefault="004B2B0A" w:rsidP="004B2B0A">
      <w:pPr>
        <w:jc w:val="both"/>
        <w:rPr>
          <w:sz w:val="22"/>
        </w:rPr>
      </w:pPr>
      <w:r>
        <w:rPr>
          <w:sz w:val="22"/>
        </w:rPr>
        <w:t xml:space="preserve">This study focuses on the effect that glucose has on the expression of the CAPN10 gene in order to provide insight on how gene expression in skeletal muscle is affected by glucose. </w:t>
      </w:r>
      <w:commentRangeStart w:id="48"/>
      <w:r>
        <w:rPr>
          <w:sz w:val="22"/>
        </w:rPr>
        <w:t xml:space="preserve">The effect of high glucose concentration was able to be compared by using Low insulinemic – euglycemic (LIEu) and Low insulinemic – hyperglycaemic (LIHyp) clamps </w:t>
      </w:r>
      <w:commentRangeEnd w:id="48"/>
      <w:r w:rsidR="00EB13AF">
        <w:rPr>
          <w:rStyle w:val="CommentReference"/>
        </w:rPr>
        <w:commentReference w:id="48"/>
      </w:r>
      <w:r>
        <w:rPr>
          <w:sz w:val="22"/>
        </w:rPr>
        <w:t xml:space="preserve">and we have proven through </w:t>
      </w:r>
      <w:commentRangeStart w:id="49"/>
      <w:r>
        <w:rPr>
          <w:sz w:val="22"/>
        </w:rPr>
        <w:t xml:space="preserve">western blotting </w:t>
      </w:r>
      <w:commentRangeEnd w:id="49"/>
      <w:r w:rsidR="00EB13AF">
        <w:rPr>
          <w:rStyle w:val="CommentReference"/>
        </w:rPr>
        <w:commentReference w:id="49"/>
      </w:r>
      <w:r>
        <w:rPr>
          <w:sz w:val="22"/>
        </w:rPr>
        <w:t xml:space="preserve">that raising glucose concentration is independent of other factors. </w:t>
      </w:r>
      <w:commentRangeStart w:id="50"/>
      <w:r>
        <w:rPr>
          <w:sz w:val="22"/>
        </w:rPr>
        <w:t>CAPN10 is an affected gene that encodes Calpain-10 proteins, which are calcium dependent cysteine proteases.</w:t>
      </w:r>
      <w:commentRangeEnd w:id="50"/>
      <w:r w:rsidR="00EB13AF">
        <w:rPr>
          <w:rStyle w:val="CommentReference"/>
        </w:rPr>
        <w:commentReference w:id="50"/>
      </w:r>
      <w:r>
        <w:rPr>
          <w:sz w:val="22"/>
        </w:rPr>
        <w:t xml:space="preserve"> The </w:t>
      </w:r>
      <w:commentRangeStart w:id="51"/>
      <w:r>
        <w:rPr>
          <w:sz w:val="22"/>
        </w:rPr>
        <w:t>protein is expressed predominately in the lymph tissue and there are 8 isoforms of the protein because of alternative splicing. The protein contributes to the formation of type 2 diabetes, having a stronger effect on Mexican American, Finnish and German population. CAPN10 alleles have an association with polycystic ovary disease specifically among Spanish and African American women</w:t>
      </w:r>
      <w:commentRangeEnd w:id="51"/>
      <w:r w:rsidR="00EB13AF">
        <w:rPr>
          <w:rStyle w:val="CommentReference"/>
        </w:rPr>
        <w:commentReference w:id="51"/>
      </w:r>
      <w:r>
        <w:rPr>
          <w:sz w:val="22"/>
        </w:rPr>
        <w:t xml:space="preserve">. There is a nucleotide sequence </w:t>
      </w:r>
      <w:commentRangeStart w:id="52"/>
      <w:r>
        <w:rPr>
          <w:sz w:val="22"/>
        </w:rPr>
        <w:t xml:space="preserve">between -118 to -126 </w:t>
      </w:r>
      <w:commentRangeEnd w:id="52"/>
      <w:r w:rsidR="00EB13AF">
        <w:rPr>
          <w:rStyle w:val="CommentReference"/>
        </w:rPr>
        <w:commentReference w:id="52"/>
      </w:r>
      <w:r>
        <w:rPr>
          <w:sz w:val="22"/>
        </w:rPr>
        <w:t xml:space="preserve">that is a glucose responsive transcription factor, vital for the expression of the gene. There is a functional hexose consensus sequence </w:t>
      </w:r>
      <w:commentRangeStart w:id="53"/>
      <w:r>
        <w:rPr>
          <w:sz w:val="22"/>
        </w:rPr>
        <w:t>at -810 to -793 and a sequence between -837 to -845, which acts as glucose-responsive enhancers</w:t>
      </w:r>
      <w:commentRangeEnd w:id="53"/>
      <w:r w:rsidR="00EB13AF">
        <w:rPr>
          <w:rStyle w:val="CommentReference"/>
        </w:rPr>
        <w:commentReference w:id="53"/>
      </w:r>
      <w:r>
        <w:rPr>
          <w:sz w:val="22"/>
        </w:rPr>
        <w:t xml:space="preserve">. The expression of CAPN10 gene is affected by glucose concentration, with a higher glucose concentration causing a greater expression of the CAPN10 </w:t>
      </w:r>
      <w:commentRangeStart w:id="54"/>
      <w:r>
        <w:rPr>
          <w:sz w:val="22"/>
        </w:rPr>
        <w:t>gene</w:t>
      </w:r>
      <w:commentRangeEnd w:id="54"/>
      <w:r w:rsidR="00EB13AF">
        <w:rPr>
          <w:rStyle w:val="CommentReference"/>
        </w:rPr>
        <w:commentReference w:id="54"/>
      </w:r>
      <w:r>
        <w:rPr>
          <w:sz w:val="22"/>
        </w:rPr>
        <w:t xml:space="preserve">. </w:t>
      </w:r>
    </w:p>
    <w:p w14:paraId="58BCFCE4" w14:textId="77777777" w:rsidR="004B2B0A" w:rsidRDefault="004B2B0A" w:rsidP="004B2B0A">
      <w:pPr>
        <w:jc w:val="both"/>
        <w:rPr>
          <w:sz w:val="22"/>
        </w:rPr>
      </w:pPr>
    </w:p>
    <w:p w14:paraId="48524F39" w14:textId="77777777" w:rsidR="00D5332D" w:rsidRDefault="00D5332D" w:rsidP="004B2B0A">
      <w:pPr>
        <w:jc w:val="both"/>
        <w:rPr>
          <w:b/>
          <w:bCs/>
          <w:sz w:val="22"/>
          <w:u w:val="single"/>
        </w:rPr>
      </w:pPr>
    </w:p>
    <w:p w14:paraId="653EA3EC" w14:textId="30A7D238" w:rsidR="004B2B0A" w:rsidRDefault="004B2B0A" w:rsidP="004B2B0A">
      <w:pPr>
        <w:jc w:val="both"/>
        <w:rPr>
          <w:b/>
          <w:bCs/>
          <w:sz w:val="22"/>
          <w:u w:val="single"/>
        </w:rPr>
      </w:pPr>
      <w:r w:rsidRPr="00530BDE">
        <w:rPr>
          <w:b/>
          <w:bCs/>
          <w:sz w:val="22"/>
          <w:u w:val="single"/>
        </w:rPr>
        <w:t xml:space="preserve">Word Count: </w:t>
      </w:r>
      <w:commentRangeStart w:id="55"/>
      <w:r w:rsidRPr="00530BDE">
        <w:rPr>
          <w:b/>
          <w:bCs/>
          <w:sz w:val="22"/>
          <w:u w:val="single"/>
        </w:rPr>
        <w:t>21</w:t>
      </w:r>
      <w:r w:rsidR="00A0117C">
        <w:rPr>
          <w:b/>
          <w:bCs/>
          <w:sz w:val="22"/>
          <w:u w:val="single"/>
        </w:rPr>
        <w:t>3</w:t>
      </w:r>
      <w:commentRangeEnd w:id="55"/>
      <w:r w:rsidR="00EB13AF">
        <w:rPr>
          <w:rStyle w:val="CommentReference"/>
        </w:rPr>
        <w:commentReference w:id="55"/>
      </w:r>
    </w:p>
    <w:p w14:paraId="313877C6" w14:textId="679696B8" w:rsidR="00D519F6" w:rsidRDefault="00D519F6" w:rsidP="004B2B0A">
      <w:pPr>
        <w:jc w:val="both"/>
        <w:rPr>
          <w:b/>
          <w:bCs/>
          <w:sz w:val="22"/>
          <w:u w:val="single"/>
        </w:rPr>
      </w:pPr>
    </w:p>
    <w:p w14:paraId="0F776D59" w14:textId="77777777" w:rsidR="00D519F6" w:rsidRDefault="00D519F6" w:rsidP="00D519F6">
      <w:pPr>
        <w:rPr>
          <w:ins w:id="56" w:author="Tim Parr" w:date="2019-01-30T10:43:00Z"/>
        </w:rPr>
      </w:pPr>
      <w:ins w:id="57" w:author="Tim Parr" w:date="2019-01-30T10:43:00Z">
        <w:r>
          <w:t>What you did well</w:t>
        </w:r>
        <w:proofErr w:type="gramStart"/>
        <w:r>
          <w:t>…..</w:t>
        </w:r>
        <w:proofErr w:type="gramEnd"/>
      </w:ins>
    </w:p>
    <w:p w14:paraId="73AAAF05" w14:textId="77777777" w:rsidR="00D519F6" w:rsidRDefault="00D519F6" w:rsidP="00D519F6">
      <w:pPr>
        <w:rPr>
          <w:ins w:id="58" w:author="Tim Parr" w:date="2019-01-30T10:43:00Z"/>
        </w:rPr>
      </w:pPr>
    </w:p>
    <w:p w14:paraId="76093BCA" w14:textId="77777777" w:rsidR="00D519F6" w:rsidRDefault="00D519F6" w:rsidP="00D519F6">
      <w:pPr>
        <w:rPr>
          <w:ins w:id="59" w:author="Tim Parr" w:date="2019-01-30T10:43:00Z"/>
        </w:rPr>
      </w:pPr>
      <w:ins w:id="60" w:author="Tim Parr" w:date="2019-01-30T10:43:00Z">
        <w:r>
          <w:t xml:space="preserve">Completed all the questions – always do this as it allows you to get all the marks you can.  If there is nothing submitted it can’t be marked </w:t>
        </w:r>
      </w:ins>
    </w:p>
    <w:p w14:paraId="5B47A0A7" w14:textId="77777777" w:rsidR="00D519F6" w:rsidRDefault="00D519F6" w:rsidP="00D519F6">
      <w:pPr>
        <w:rPr>
          <w:ins w:id="61" w:author="Tim Parr" w:date="2019-01-30T10:43:00Z"/>
        </w:rPr>
      </w:pPr>
    </w:p>
    <w:p w14:paraId="0446067D" w14:textId="77777777" w:rsidR="00D519F6" w:rsidRDefault="00D519F6" w:rsidP="00D519F6">
      <w:pPr>
        <w:rPr>
          <w:ins w:id="62" w:author="Tim Parr" w:date="2019-01-30T10:43:00Z"/>
        </w:rPr>
      </w:pPr>
      <w:ins w:id="63" w:author="Tim Parr" w:date="2019-01-30T10:43:00Z">
        <w:r>
          <w:t>Very well presented work it was easy to read and see what your answers were</w:t>
        </w:r>
      </w:ins>
    </w:p>
    <w:p w14:paraId="0D739F36" w14:textId="77777777" w:rsidR="00D519F6" w:rsidRDefault="00D519F6" w:rsidP="00D519F6">
      <w:pPr>
        <w:rPr>
          <w:ins w:id="64" w:author="Tim Parr" w:date="2019-01-30T10:43:00Z"/>
        </w:rPr>
      </w:pPr>
    </w:p>
    <w:p w14:paraId="27AF9E21" w14:textId="77777777" w:rsidR="00D519F6" w:rsidRDefault="00D519F6" w:rsidP="00D519F6">
      <w:pPr>
        <w:rPr>
          <w:ins w:id="65" w:author="Tim Parr" w:date="2019-01-30T10:43:00Z"/>
        </w:rPr>
      </w:pPr>
      <w:ins w:id="66" w:author="Tim Parr" w:date="2019-01-30T10:43:00Z">
        <w:r>
          <w:t>Some good answers showing a high level of integration of information</w:t>
        </w:r>
      </w:ins>
    </w:p>
    <w:p w14:paraId="175224B8" w14:textId="77777777" w:rsidR="00D519F6" w:rsidRDefault="00D519F6" w:rsidP="00D519F6">
      <w:pPr>
        <w:rPr>
          <w:ins w:id="67" w:author="Tim Parr" w:date="2019-01-30T10:43:00Z"/>
        </w:rPr>
      </w:pPr>
    </w:p>
    <w:p w14:paraId="053C09A6" w14:textId="77777777" w:rsidR="00D519F6" w:rsidRDefault="00D519F6" w:rsidP="00D519F6">
      <w:pPr>
        <w:rPr>
          <w:ins w:id="68" w:author="Tim Parr" w:date="2019-01-30T10:43:00Z"/>
        </w:rPr>
      </w:pPr>
      <w:ins w:id="69" w:author="Tim Parr" w:date="2019-01-30T10:43:00Z">
        <w:r>
          <w:t>Good clear ability to retrieve information from the internet.</w:t>
        </w:r>
      </w:ins>
    </w:p>
    <w:p w14:paraId="6B4ACAEB" w14:textId="77777777" w:rsidR="00D519F6" w:rsidRDefault="00D519F6" w:rsidP="00D519F6">
      <w:pPr>
        <w:rPr>
          <w:ins w:id="70" w:author="Tim Parr" w:date="2019-01-30T10:43:00Z"/>
        </w:rPr>
      </w:pPr>
    </w:p>
    <w:p w14:paraId="2F577A41" w14:textId="77777777" w:rsidR="00D519F6" w:rsidRDefault="00D519F6" w:rsidP="00D519F6">
      <w:pPr>
        <w:rPr>
          <w:ins w:id="71" w:author="Tim Parr" w:date="2019-01-30T10:43:00Z"/>
        </w:rPr>
      </w:pPr>
      <w:ins w:id="72" w:author="Tim Parr" w:date="2019-01-30T10:43:00Z">
        <w:r>
          <w:t>Areas to work on</w:t>
        </w:r>
        <w:proofErr w:type="gramStart"/>
        <w:r>
          <w:t>…..</w:t>
        </w:r>
        <w:proofErr w:type="gramEnd"/>
      </w:ins>
    </w:p>
    <w:p w14:paraId="49F9E435" w14:textId="77777777" w:rsidR="00D519F6" w:rsidRDefault="00D519F6" w:rsidP="00D519F6">
      <w:pPr>
        <w:rPr>
          <w:ins w:id="73" w:author="Tim Parr" w:date="2019-01-30T10:43:00Z"/>
        </w:rPr>
      </w:pPr>
    </w:p>
    <w:p w14:paraId="360BFA05" w14:textId="77777777" w:rsidR="00D519F6" w:rsidRDefault="00D519F6" w:rsidP="00D519F6">
      <w:pPr>
        <w:rPr>
          <w:ins w:id="74" w:author="Tim Parr" w:date="2019-01-30T10:43:00Z"/>
        </w:rPr>
      </w:pPr>
      <w:ins w:id="75" w:author="Tim Parr" w:date="2019-01-30T10:43:00Z">
        <w:r>
          <w:t>Try to work on your data presentation skills.  You will need these for presenting data in your project.  Use graphs and label them appropriately.  The labelling is key, especially figure legends.</w:t>
        </w:r>
      </w:ins>
    </w:p>
    <w:p w14:paraId="048369A3" w14:textId="77777777" w:rsidR="00D519F6" w:rsidRDefault="00D519F6" w:rsidP="00D519F6">
      <w:pPr>
        <w:rPr>
          <w:ins w:id="76" w:author="Tim Parr" w:date="2019-01-30T10:43:00Z"/>
        </w:rPr>
      </w:pPr>
    </w:p>
    <w:p w14:paraId="05F913E5" w14:textId="77777777" w:rsidR="00D519F6" w:rsidRDefault="00D519F6" w:rsidP="00D519F6">
      <w:pPr>
        <w:rPr>
          <w:ins w:id="77" w:author="Tim Parr" w:date="2019-01-30T10:43:00Z"/>
        </w:rPr>
      </w:pPr>
    </w:p>
    <w:p w14:paraId="3F7CF110" w14:textId="77777777" w:rsidR="00D519F6" w:rsidRDefault="00D519F6" w:rsidP="00D519F6">
      <w:pPr>
        <w:rPr>
          <w:ins w:id="78" w:author="Tim Parr" w:date="2019-01-30T10:43:00Z"/>
        </w:rPr>
      </w:pPr>
      <w:ins w:id="79" w:author="Tim Parr" w:date="2019-01-30T10:43:00Z">
        <w:r>
          <w:t>It would be good if you could work on your abstract writing skills.  Try to identify the most important information (data and P values) and relate this succinctly in a limited number of words.  This will be needed for your dissertation but also many other instances where you need to present information.</w:t>
        </w:r>
      </w:ins>
    </w:p>
    <w:p w14:paraId="3738C77B" w14:textId="77777777" w:rsidR="00D519F6" w:rsidRDefault="00D519F6" w:rsidP="00D519F6">
      <w:pPr>
        <w:rPr>
          <w:ins w:id="80" w:author="Tim Parr" w:date="2019-01-30T10:43:00Z"/>
        </w:rPr>
      </w:pPr>
    </w:p>
    <w:p w14:paraId="18499D44" w14:textId="77777777" w:rsidR="00D519F6" w:rsidRDefault="00D519F6" w:rsidP="00D519F6">
      <w:pPr>
        <w:rPr>
          <w:ins w:id="81" w:author="Tim Parr" w:date="2019-01-30T10:43:00Z"/>
        </w:rPr>
      </w:pPr>
    </w:p>
    <w:p w14:paraId="5B22FC8A" w14:textId="77777777" w:rsidR="00D519F6" w:rsidRDefault="00D519F6" w:rsidP="00D519F6">
      <w:pPr>
        <w:rPr>
          <w:ins w:id="82" w:author="Tim Parr" w:date="2019-01-30T10:43:00Z"/>
        </w:rPr>
      </w:pPr>
    </w:p>
    <w:p w14:paraId="683F14DE" w14:textId="77777777" w:rsidR="00D519F6" w:rsidRPr="00AB20F6" w:rsidRDefault="00D519F6" w:rsidP="00D519F6">
      <w:pPr>
        <w:rPr>
          <w:ins w:id="83" w:author="Tim Parr" w:date="2019-01-30T10:43:00Z"/>
        </w:rPr>
      </w:pPr>
    </w:p>
    <w:p w14:paraId="1721001D" w14:textId="77777777" w:rsidR="00D519F6" w:rsidRPr="00530BDE" w:rsidRDefault="00D519F6" w:rsidP="004B2B0A">
      <w:pPr>
        <w:jc w:val="both"/>
        <w:rPr>
          <w:b/>
          <w:bCs/>
          <w:sz w:val="22"/>
          <w:u w:val="single"/>
        </w:rPr>
      </w:pPr>
    </w:p>
    <w:sectPr w:rsidR="00D519F6" w:rsidRPr="00530BDE">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m Parr" w:date="2019-01-30T10:18:00Z" w:initials="TP">
    <w:p w14:paraId="492F4E63" w14:textId="77777777" w:rsidR="00DE6BA2" w:rsidRDefault="00DE6BA2">
      <w:pPr>
        <w:pStyle w:val="CommentText"/>
      </w:pPr>
      <w:r>
        <w:rPr>
          <w:rStyle w:val="CommentReference"/>
        </w:rPr>
        <w:annotationRef/>
      </w:r>
      <w:r>
        <w:t xml:space="preserve">so why is this </w:t>
      </w:r>
      <w:proofErr w:type="gramStart"/>
      <w:r>
        <w:t>important ?</w:t>
      </w:r>
      <w:proofErr w:type="gramEnd"/>
    </w:p>
    <w:p w14:paraId="27C8A0A9" w14:textId="77777777" w:rsidR="00DE6BA2" w:rsidRDefault="00DE6BA2">
      <w:pPr>
        <w:pStyle w:val="CommentText"/>
      </w:pPr>
    </w:p>
    <w:p w14:paraId="6638EC42" w14:textId="3FFD3BA1" w:rsidR="00DE6BA2" w:rsidRDefault="00DE6BA2">
      <w:pPr>
        <w:pStyle w:val="CommentText"/>
      </w:pPr>
      <w:r>
        <w:t>2 marks</w:t>
      </w:r>
    </w:p>
  </w:comment>
  <w:comment w:id="1" w:author="Tim Parr" w:date="2019-01-30T10:18:00Z" w:initials="TP">
    <w:p w14:paraId="70E55B03" w14:textId="172A2F2D" w:rsidR="00DE6BA2" w:rsidRDefault="00DE6BA2">
      <w:pPr>
        <w:pStyle w:val="CommentText"/>
      </w:pPr>
      <w:r>
        <w:rPr>
          <w:rStyle w:val="CommentReference"/>
        </w:rPr>
        <w:annotationRef/>
      </w:r>
      <w:r>
        <w:t>4 marks</w:t>
      </w:r>
    </w:p>
  </w:comment>
  <w:comment w:id="2" w:author="Tim Parr" w:date="2019-01-30T10:19:00Z" w:initials="TP">
    <w:p w14:paraId="6660E862" w14:textId="77777777" w:rsidR="00DE6BA2" w:rsidRDefault="00DE6BA2">
      <w:pPr>
        <w:pStyle w:val="CommentText"/>
      </w:pPr>
      <w:r>
        <w:rPr>
          <w:rStyle w:val="CommentReference"/>
        </w:rPr>
        <w:annotationRef/>
      </w:r>
      <w:r>
        <w:t xml:space="preserve">these values are incorrect.  </w:t>
      </w:r>
    </w:p>
    <w:p w14:paraId="157B6C8C" w14:textId="77777777" w:rsidR="00DE6BA2" w:rsidRDefault="00DE6BA2">
      <w:pPr>
        <w:pStyle w:val="CommentText"/>
      </w:pPr>
    </w:p>
    <w:p w14:paraId="3AFFE47E" w14:textId="77777777" w:rsidR="00DE6BA2" w:rsidRDefault="00DE6BA2" w:rsidP="00DE6BA2">
      <w:r w:rsidRPr="00AB20F6">
        <w:t xml:space="preserve">An indication of AKT activity is by the assessment of the </w:t>
      </w:r>
      <w:proofErr w:type="spellStart"/>
      <w:r w:rsidRPr="00AB20F6">
        <w:t>Phosho</w:t>
      </w:r>
      <w:proofErr w:type="spellEnd"/>
      <w:r w:rsidRPr="00AB20F6">
        <w:t xml:space="preserve">-AKT:AKT ratio.  </w:t>
      </w:r>
    </w:p>
    <w:p w14:paraId="05ED8101" w14:textId="77777777" w:rsidR="00DE6BA2" w:rsidRDefault="00DE6BA2" w:rsidP="00DE6BA2">
      <w:r>
        <w:t xml:space="preserve">This needs to be calculated for each subject.  You will then have </w:t>
      </w:r>
      <w:proofErr w:type="spellStart"/>
      <w:r w:rsidRPr="00AB20F6">
        <w:t>Phosho</w:t>
      </w:r>
      <w:proofErr w:type="spellEnd"/>
      <w:r w:rsidRPr="00AB20F6">
        <w:t>-AKT:AKT ratio</w:t>
      </w:r>
      <w:r>
        <w:t xml:space="preserve"> values for each subject which then allows you to make statistical comparisons between the two groups. </w:t>
      </w:r>
    </w:p>
    <w:p w14:paraId="6C124148" w14:textId="2EBFF735" w:rsidR="00DE6BA2" w:rsidRDefault="00DE6BA2">
      <w:pPr>
        <w:pStyle w:val="CommentText"/>
      </w:pPr>
    </w:p>
  </w:comment>
  <w:comment w:id="3" w:author="Tim Parr" w:date="2019-01-30T10:19:00Z" w:initials="TP">
    <w:p w14:paraId="037AC4EE" w14:textId="69B6ED79" w:rsidR="00DE6BA2" w:rsidRDefault="00DE6BA2">
      <w:pPr>
        <w:pStyle w:val="CommentText"/>
      </w:pPr>
      <w:r>
        <w:rPr>
          <w:rStyle w:val="CommentReference"/>
        </w:rPr>
        <w:annotationRef/>
      </w:r>
      <w:r>
        <w:t>good</w:t>
      </w:r>
    </w:p>
  </w:comment>
  <w:comment w:id="4" w:author="Tim Parr" w:date="2019-01-30T10:19:00Z" w:initials="TP">
    <w:p w14:paraId="773D33FA" w14:textId="77777777" w:rsidR="00DE6BA2" w:rsidRDefault="00DE6BA2">
      <w:pPr>
        <w:pStyle w:val="CommentText"/>
      </w:pPr>
      <w:r>
        <w:rPr>
          <w:rStyle w:val="CommentReference"/>
        </w:rPr>
        <w:annotationRef/>
      </w:r>
      <w:r>
        <w:t>this in correct, perhaps wrong t-test.  But probably because your raw data is incorrect.</w:t>
      </w:r>
    </w:p>
    <w:p w14:paraId="55B552DC" w14:textId="77777777" w:rsidR="00DE6BA2" w:rsidRDefault="00DE6BA2">
      <w:pPr>
        <w:pStyle w:val="CommentText"/>
      </w:pPr>
    </w:p>
    <w:p w14:paraId="3C784089" w14:textId="522B1A36" w:rsidR="00DE6BA2" w:rsidRDefault="00DE6BA2">
      <w:pPr>
        <w:pStyle w:val="CommentText"/>
      </w:pPr>
      <w:r>
        <w:t>7 marks</w:t>
      </w:r>
    </w:p>
  </w:comment>
  <w:comment w:id="5" w:author="Tim Parr" w:date="2019-01-30T10:22:00Z" w:initials="TP">
    <w:p w14:paraId="4E0C5160" w14:textId="77777777" w:rsidR="00DE6BA2" w:rsidRDefault="00DE6BA2">
      <w:pPr>
        <w:pStyle w:val="CommentText"/>
      </w:pPr>
      <w:r>
        <w:rPr>
          <w:rStyle w:val="CommentReference"/>
        </w:rPr>
        <w:annotationRef/>
      </w:r>
      <w:r>
        <w:t xml:space="preserve">good </w:t>
      </w:r>
    </w:p>
    <w:p w14:paraId="5A997031" w14:textId="51F7C892" w:rsidR="00DE6BA2" w:rsidRDefault="00DE6BA2">
      <w:pPr>
        <w:pStyle w:val="CommentText"/>
      </w:pPr>
      <w:r>
        <w:t>10 marks</w:t>
      </w:r>
    </w:p>
  </w:comment>
  <w:comment w:id="6" w:author="Tim Parr" w:date="2019-01-30T10:23:00Z" w:initials="TP">
    <w:p w14:paraId="29D673AA" w14:textId="184107A4" w:rsidR="00DE6BA2" w:rsidRDefault="00DE6BA2">
      <w:pPr>
        <w:pStyle w:val="CommentText"/>
      </w:pPr>
      <w:r>
        <w:rPr>
          <w:rStyle w:val="CommentReference"/>
        </w:rPr>
        <w:annotationRef/>
      </w:r>
      <w:r>
        <w:t>1 mark</w:t>
      </w:r>
    </w:p>
  </w:comment>
  <w:comment w:id="7" w:author="Tim Parr" w:date="2019-01-30T10:23:00Z" w:initials="TP">
    <w:p w14:paraId="11CEDEA5" w14:textId="2A0335A3" w:rsidR="00DE6BA2" w:rsidRDefault="00DE6BA2">
      <w:pPr>
        <w:pStyle w:val="CommentText"/>
      </w:pPr>
      <w:r>
        <w:rPr>
          <w:rStyle w:val="CommentReference"/>
        </w:rPr>
        <w:annotationRef/>
      </w:r>
      <w:r>
        <w:t>1 mark</w:t>
      </w:r>
    </w:p>
  </w:comment>
  <w:comment w:id="8" w:author="Tim Parr" w:date="2019-01-30T10:23:00Z" w:initials="TP">
    <w:p w14:paraId="582D7D44" w14:textId="25F59167" w:rsidR="00DE6BA2" w:rsidRDefault="00DE6BA2">
      <w:pPr>
        <w:pStyle w:val="CommentText"/>
      </w:pPr>
      <w:r>
        <w:rPr>
          <w:rStyle w:val="CommentReference"/>
        </w:rPr>
        <w:annotationRef/>
      </w:r>
      <w:r>
        <w:t>2 marks</w:t>
      </w:r>
    </w:p>
  </w:comment>
  <w:comment w:id="9" w:author="Tim Parr" w:date="2019-01-30T10:23:00Z" w:initials="TP">
    <w:p w14:paraId="58D7E253" w14:textId="2262F831" w:rsidR="00DE6BA2" w:rsidRDefault="00DE6BA2">
      <w:pPr>
        <w:pStyle w:val="CommentText"/>
      </w:pPr>
      <w:r>
        <w:rPr>
          <w:rStyle w:val="CommentReference"/>
        </w:rPr>
        <w:annotationRef/>
      </w:r>
      <w:r>
        <w:t>2 marks</w:t>
      </w:r>
    </w:p>
  </w:comment>
  <w:comment w:id="10" w:author="Tim Parr" w:date="2019-01-30T10:23:00Z" w:initials="TP">
    <w:p w14:paraId="49D826DF" w14:textId="2AD6F260" w:rsidR="00DE6BA2" w:rsidRDefault="00DE6BA2">
      <w:pPr>
        <w:pStyle w:val="CommentText"/>
      </w:pPr>
      <w:r>
        <w:rPr>
          <w:rStyle w:val="CommentReference"/>
        </w:rPr>
        <w:annotationRef/>
      </w:r>
      <w:r>
        <w:t>2 marks</w:t>
      </w:r>
    </w:p>
  </w:comment>
  <w:comment w:id="11" w:author="Tim Parr" w:date="2019-01-30T10:23:00Z" w:initials="TP">
    <w:p w14:paraId="131D0D2B" w14:textId="1A19179C" w:rsidR="00DE6BA2" w:rsidRDefault="00DE6BA2">
      <w:pPr>
        <w:pStyle w:val="CommentText"/>
      </w:pPr>
      <w:r>
        <w:rPr>
          <w:rStyle w:val="CommentReference"/>
        </w:rPr>
        <w:annotationRef/>
      </w:r>
      <w:r>
        <w:t>3 marks</w:t>
      </w:r>
    </w:p>
  </w:comment>
  <w:comment w:id="12" w:author="Tim Parr" w:date="2019-01-30T10:23:00Z" w:initials="TP">
    <w:p w14:paraId="4FAB693A" w14:textId="78FB571B" w:rsidR="00DE6BA2" w:rsidRDefault="00DE6BA2">
      <w:pPr>
        <w:pStyle w:val="CommentText"/>
      </w:pPr>
      <w:r>
        <w:rPr>
          <w:rStyle w:val="CommentReference"/>
        </w:rPr>
        <w:annotationRef/>
      </w:r>
      <w:r>
        <w:t>5 marks</w:t>
      </w:r>
    </w:p>
  </w:comment>
  <w:comment w:id="13" w:author="Tim Parr" w:date="2019-01-30T10:24:00Z" w:initials="TP">
    <w:p w14:paraId="5D4990FB" w14:textId="026B0670" w:rsidR="00DE6BA2" w:rsidRDefault="00DE6BA2">
      <w:pPr>
        <w:pStyle w:val="CommentText"/>
      </w:pPr>
      <w:r>
        <w:rPr>
          <w:rStyle w:val="CommentReference"/>
        </w:rPr>
        <w:annotationRef/>
      </w:r>
      <w:r>
        <w:t>1 mark</w:t>
      </w:r>
    </w:p>
  </w:comment>
  <w:comment w:id="14" w:author="Tim Parr" w:date="2019-01-30T10:24:00Z" w:initials="TP">
    <w:p w14:paraId="5EE2A4B1" w14:textId="0DA8E20D" w:rsidR="00DE6BA2" w:rsidRDefault="00DE6BA2">
      <w:pPr>
        <w:pStyle w:val="CommentText"/>
      </w:pPr>
      <w:r>
        <w:rPr>
          <w:rStyle w:val="CommentReference"/>
        </w:rPr>
        <w:annotationRef/>
      </w:r>
      <w:r>
        <w:t>1 mark</w:t>
      </w:r>
    </w:p>
  </w:comment>
  <w:comment w:id="15" w:author="Tim Parr" w:date="2019-01-30T10:24:00Z" w:initials="TP">
    <w:p w14:paraId="1C4AA8A7" w14:textId="77777777" w:rsidR="00DE6BA2" w:rsidRDefault="00DE6BA2" w:rsidP="00DE6BA2">
      <w:r>
        <w:rPr>
          <w:rStyle w:val="CommentReference"/>
        </w:rPr>
        <w:annotationRef/>
      </w:r>
      <w:r>
        <w:t xml:space="preserve">After the 1455 nucleotide </w:t>
      </w:r>
    </w:p>
    <w:p w14:paraId="7734C703" w14:textId="77777777" w:rsidR="00DE6BA2" w:rsidRDefault="00DE6BA2" w:rsidP="00DE6BA2">
      <w:r w:rsidRPr="00AB20F6">
        <w:t xml:space="preserve">1920-1455=465 </w:t>
      </w:r>
      <w:r>
        <w:t>nucleotides are deleted</w:t>
      </w:r>
    </w:p>
    <w:p w14:paraId="74122FE4" w14:textId="77777777" w:rsidR="00DE6BA2" w:rsidRDefault="00DE6BA2">
      <w:pPr>
        <w:pStyle w:val="CommentText"/>
      </w:pPr>
    </w:p>
    <w:p w14:paraId="22F4B928" w14:textId="1F1E2DA6" w:rsidR="00DE6BA2" w:rsidRDefault="00DE6BA2">
      <w:pPr>
        <w:pStyle w:val="CommentText"/>
      </w:pPr>
      <w:r>
        <w:t>1 mark</w:t>
      </w:r>
    </w:p>
  </w:comment>
  <w:comment w:id="16" w:author="Tim Parr" w:date="2019-01-30T10:24:00Z" w:initials="TP">
    <w:p w14:paraId="63CA0DBF" w14:textId="2DBC0109" w:rsidR="00DE6BA2" w:rsidRDefault="00DE6BA2">
      <w:pPr>
        <w:pStyle w:val="CommentText"/>
      </w:pPr>
      <w:r>
        <w:rPr>
          <w:rStyle w:val="CommentReference"/>
        </w:rPr>
        <w:annotationRef/>
      </w:r>
      <w:r>
        <w:t>2 marks</w:t>
      </w:r>
    </w:p>
  </w:comment>
  <w:comment w:id="17" w:author="Tim Parr" w:date="2019-01-30T10:25:00Z" w:initials="TP">
    <w:p w14:paraId="6C1B0BD5" w14:textId="77777777" w:rsidR="00DE6BA2" w:rsidRDefault="00DE6BA2" w:rsidP="00DE6BA2">
      <w:r>
        <w:rPr>
          <w:rStyle w:val="CommentReference"/>
        </w:rPr>
        <w:annotationRef/>
      </w:r>
      <w:r w:rsidRPr="00D00BC9">
        <w:t xml:space="preserve">Why so many </w:t>
      </w:r>
      <w:proofErr w:type="gramStart"/>
      <w:r>
        <w:t>significant  figures</w:t>
      </w:r>
      <w:proofErr w:type="gramEnd"/>
      <w:r>
        <w:t xml:space="preserve"> after the decimal point? Can you measure this value to this degree of accuracy?</w:t>
      </w:r>
    </w:p>
    <w:p w14:paraId="20807E34" w14:textId="7C7652C0" w:rsidR="00DE6BA2" w:rsidRDefault="00DE6BA2">
      <w:pPr>
        <w:pStyle w:val="CommentText"/>
      </w:pPr>
    </w:p>
  </w:comment>
  <w:comment w:id="18" w:author="Tim Parr" w:date="2019-01-30T10:25:00Z" w:initials="TP">
    <w:p w14:paraId="64A1E81B" w14:textId="332F81E3" w:rsidR="00DE6BA2" w:rsidRDefault="00DE6BA2">
      <w:pPr>
        <w:pStyle w:val="CommentText"/>
      </w:pPr>
      <w:r>
        <w:rPr>
          <w:rStyle w:val="CommentReference"/>
        </w:rPr>
        <w:annotationRef/>
      </w:r>
      <w:r>
        <w:t>good correct</w:t>
      </w:r>
    </w:p>
  </w:comment>
  <w:comment w:id="19" w:author="Tim Parr" w:date="2019-01-30T10:26:00Z" w:initials="TP">
    <w:p w14:paraId="4096BA68" w14:textId="4D92600E" w:rsidR="00DE6BA2" w:rsidRDefault="00DE6BA2">
      <w:pPr>
        <w:pStyle w:val="CommentText"/>
      </w:pPr>
      <w:r>
        <w:rPr>
          <w:rStyle w:val="CommentReference"/>
        </w:rPr>
        <w:annotationRef/>
      </w:r>
      <w:r>
        <w:t xml:space="preserve">a minor error here </w:t>
      </w:r>
    </w:p>
  </w:comment>
  <w:comment w:id="20" w:author="Tim Parr" w:date="2019-01-30T10:26:00Z" w:initials="TP">
    <w:p w14:paraId="037BCBA9" w14:textId="466D863A" w:rsidR="00DE6BA2" w:rsidRDefault="00DE6BA2">
      <w:pPr>
        <w:pStyle w:val="CommentText"/>
      </w:pPr>
      <w:r>
        <w:rPr>
          <w:rStyle w:val="CommentReference"/>
        </w:rPr>
        <w:annotationRef/>
      </w:r>
      <w:r>
        <w:t>minor error but essentially correct.</w:t>
      </w:r>
    </w:p>
  </w:comment>
  <w:comment w:id="21" w:author="Tim Parr" w:date="2019-01-30T10:26:00Z" w:initials="TP">
    <w:p w14:paraId="72C33203" w14:textId="459581A3" w:rsidR="00DE6BA2" w:rsidRDefault="00DE6BA2">
      <w:pPr>
        <w:pStyle w:val="CommentText"/>
      </w:pPr>
      <w:r>
        <w:rPr>
          <w:rStyle w:val="CommentReference"/>
        </w:rPr>
        <w:annotationRef/>
      </w:r>
      <w:r>
        <w:t>which one?</w:t>
      </w:r>
    </w:p>
  </w:comment>
  <w:comment w:id="22" w:author="Tim Parr" w:date="2019-01-30T10:26:00Z" w:initials="TP">
    <w:p w14:paraId="139B112D" w14:textId="68740C2D" w:rsidR="00DE6BA2" w:rsidRDefault="00DE6BA2">
      <w:pPr>
        <w:pStyle w:val="CommentText"/>
      </w:pPr>
      <w:r>
        <w:rPr>
          <w:rStyle w:val="CommentReference"/>
        </w:rPr>
        <w:annotationRef/>
      </w:r>
      <w:r>
        <w:t>correct</w:t>
      </w:r>
    </w:p>
  </w:comment>
  <w:comment w:id="23" w:author="Tim Parr" w:date="2019-01-30T10:27:00Z" w:initials="TP">
    <w:p w14:paraId="4703F7B5" w14:textId="21EC6742" w:rsidR="00DE6BA2" w:rsidRDefault="00DE6BA2">
      <w:pPr>
        <w:pStyle w:val="CommentText"/>
      </w:pPr>
      <w:r>
        <w:rPr>
          <w:rStyle w:val="CommentReference"/>
        </w:rPr>
        <w:annotationRef/>
      </w:r>
      <w:r>
        <w:t>correct</w:t>
      </w:r>
    </w:p>
  </w:comment>
  <w:comment w:id="24" w:author="Tim Parr" w:date="2019-01-30T10:27:00Z" w:initials="TP">
    <w:p w14:paraId="05421CFB" w14:textId="056CD3AF" w:rsidR="00DE6BA2" w:rsidRDefault="00DE6BA2">
      <w:pPr>
        <w:pStyle w:val="CommentText"/>
      </w:pPr>
      <w:r>
        <w:rPr>
          <w:rStyle w:val="CommentReference"/>
        </w:rPr>
        <w:annotationRef/>
      </w:r>
      <w:r>
        <w:t>correct</w:t>
      </w:r>
    </w:p>
  </w:comment>
  <w:comment w:id="25" w:author="Tim Parr" w:date="2019-01-30T10:27:00Z" w:initials="TP">
    <w:p w14:paraId="3B019181" w14:textId="3A1825B0" w:rsidR="00DE6BA2" w:rsidRDefault="00DE6BA2">
      <w:pPr>
        <w:pStyle w:val="CommentText"/>
      </w:pPr>
      <w:r>
        <w:rPr>
          <w:rStyle w:val="CommentReference"/>
        </w:rPr>
        <w:annotationRef/>
      </w:r>
      <w:r>
        <w:t>minor error but correct</w:t>
      </w:r>
    </w:p>
  </w:comment>
  <w:comment w:id="26" w:author="Tim Parr" w:date="2019-01-30T10:27:00Z" w:initials="TP">
    <w:p w14:paraId="763BE5CC" w14:textId="77777777" w:rsidR="00DE6BA2" w:rsidRPr="00FF12D8" w:rsidRDefault="00DE6BA2" w:rsidP="00DE6BA2">
      <w:r>
        <w:rPr>
          <w:rStyle w:val="CommentReference"/>
        </w:rPr>
        <w:annotationRef/>
      </w:r>
      <w:r w:rsidRPr="00FF12D8">
        <w:t xml:space="preserve">Bar chart needs </w:t>
      </w:r>
      <w:r>
        <w:t xml:space="preserve">to be “stand-alone”.  This means </w:t>
      </w:r>
      <w:proofErr w:type="gramStart"/>
      <w:r>
        <w:t>the  reader</w:t>
      </w:r>
      <w:proofErr w:type="gramEnd"/>
      <w:r>
        <w:t xml:space="preserve"> should be able to make an interpretation of it by just looking at the figure.  Therefore the figure legend at the foot of the figure, which should contain </w:t>
      </w:r>
      <w:r w:rsidRPr="00FF12D8">
        <w:t>a suitable title</w:t>
      </w:r>
      <w:r>
        <w:t xml:space="preserve"> (indicating what the experiment was</w:t>
      </w:r>
      <w:proofErr w:type="gramStart"/>
      <w:r>
        <w:t xml:space="preserve">) </w:t>
      </w:r>
      <w:r w:rsidRPr="00FF12D8">
        <w:t>,</w:t>
      </w:r>
      <w:proofErr w:type="gramEnd"/>
      <w:r w:rsidRPr="00FF12D8">
        <w:t xml:space="preserve"> label axis, error bars and a figure legend which includes a description of n (the number of samples) as well as what the error bars represent (SD or SEM)</w:t>
      </w:r>
      <w:r>
        <w:t>.  This will be required for figures in your dissertation.</w:t>
      </w:r>
    </w:p>
    <w:p w14:paraId="587A33C6" w14:textId="77777777" w:rsidR="00DE6BA2" w:rsidRDefault="00DE6BA2">
      <w:pPr>
        <w:pStyle w:val="CommentText"/>
      </w:pPr>
    </w:p>
    <w:p w14:paraId="4B6A9D97" w14:textId="3733849E" w:rsidR="00DE6BA2" w:rsidRDefault="001B7436">
      <w:pPr>
        <w:pStyle w:val="CommentText"/>
      </w:pPr>
      <w:r>
        <w:t>13 marks</w:t>
      </w:r>
    </w:p>
  </w:comment>
  <w:comment w:id="27" w:author="Tim Parr" w:date="2019-01-30T10:28:00Z" w:initials="TP">
    <w:p w14:paraId="4E737039" w14:textId="2CC75091" w:rsidR="001B7436" w:rsidRDefault="001B7436">
      <w:pPr>
        <w:pStyle w:val="CommentText"/>
      </w:pPr>
      <w:r>
        <w:rPr>
          <w:rStyle w:val="CommentReference"/>
        </w:rPr>
        <w:annotationRef/>
      </w:r>
      <w:r>
        <w:t>2 marks</w:t>
      </w:r>
    </w:p>
  </w:comment>
  <w:comment w:id="28" w:author="Tim Parr" w:date="2019-01-30T10:28:00Z" w:initials="TP">
    <w:p w14:paraId="756AA7A9" w14:textId="6E0D4EF2" w:rsidR="001B7436" w:rsidRDefault="001B7436">
      <w:pPr>
        <w:pStyle w:val="CommentText"/>
      </w:pPr>
      <w:r>
        <w:rPr>
          <w:rStyle w:val="CommentReference"/>
        </w:rPr>
        <w:annotationRef/>
      </w:r>
      <w:r>
        <w:t>2 marks</w:t>
      </w:r>
    </w:p>
  </w:comment>
  <w:comment w:id="29" w:author="Tim Parr" w:date="2019-01-30T10:28:00Z" w:initials="TP">
    <w:p w14:paraId="0F9A9519" w14:textId="7EA06E4C" w:rsidR="001B7436" w:rsidRDefault="001B7436">
      <w:pPr>
        <w:pStyle w:val="CommentText"/>
      </w:pPr>
      <w:r>
        <w:rPr>
          <w:rStyle w:val="CommentReference"/>
        </w:rPr>
        <w:annotationRef/>
      </w:r>
      <w:r>
        <w:t>2 marks</w:t>
      </w:r>
    </w:p>
  </w:comment>
  <w:comment w:id="30" w:author="Tim Parr" w:date="2019-01-30T10:28:00Z" w:initials="TP">
    <w:p w14:paraId="6BB45772" w14:textId="2317A8FF" w:rsidR="001B7436" w:rsidRDefault="001B7436">
      <w:pPr>
        <w:pStyle w:val="CommentText"/>
      </w:pPr>
      <w:r>
        <w:rPr>
          <w:rStyle w:val="CommentReference"/>
        </w:rPr>
        <w:annotationRef/>
      </w:r>
      <w:r>
        <w:t>2 marks</w:t>
      </w:r>
    </w:p>
  </w:comment>
  <w:comment w:id="31" w:author="Tim Parr" w:date="2019-01-30T10:29:00Z" w:initials="TP">
    <w:p w14:paraId="66792E7C" w14:textId="77777777" w:rsidR="001B7436" w:rsidRDefault="001B7436">
      <w:pPr>
        <w:pStyle w:val="CommentText"/>
      </w:pPr>
      <w:r>
        <w:rPr>
          <w:rStyle w:val="CommentReference"/>
        </w:rPr>
        <w:annotationRef/>
      </w:r>
      <w:r>
        <w:t>2 marks</w:t>
      </w:r>
    </w:p>
    <w:p w14:paraId="5EB56260" w14:textId="77777777" w:rsidR="001B7436" w:rsidRDefault="001B7436">
      <w:pPr>
        <w:pStyle w:val="CommentText"/>
      </w:pPr>
    </w:p>
    <w:p w14:paraId="5531230B" w14:textId="77777777" w:rsidR="001B7436" w:rsidRPr="00AB20F6" w:rsidRDefault="001B7436" w:rsidP="001B7436">
      <w:r w:rsidRPr="00AB20F6">
        <w:t xml:space="preserve">Lack of alignment is due </w:t>
      </w:r>
      <w:proofErr w:type="gramStart"/>
      <w:r w:rsidRPr="00AB20F6">
        <w:t>to  comparison</w:t>
      </w:r>
      <w:proofErr w:type="gramEnd"/>
      <w:r w:rsidRPr="00AB20F6">
        <w:t xml:space="preserve"> of gDNA with cDNA (RNA).  </w:t>
      </w:r>
    </w:p>
    <w:p w14:paraId="591A399B" w14:textId="77777777" w:rsidR="001B7436" w:rsidRDefault="001B7436" w:rsidP="001B7436">
      <w:r w:rsidRPr="00AB20F6">
        <w:t>cDNA (RNA) has elements missing; introns and promoter region</w:t>
      </w:r>
      <w:r>
        <w:t>.</w:t>
      </w:r>
    </w:p>
    <w:p w14:paraId="5E20DCA1" w14:textId="77777777" w:rsidR="001B7436" w:rsidRDefault="001B7436" w:rsidP="001B7436">
      <w:r>
        <w:t xml:space="preserve">The 5’ sequence DNA that has no alignment is a potential promoter. </w:t>
      </w:r>
    </w:p>
    <w:p w14:paraId="2DBCE6DA" w14:textId="77777777" w:rsidR="001B7436" w:rsidRDefault="001B7436" w:rsidP="001B7436">
      <w:r>
        <w:t xml:space="preserve">The alignment the breaks down due to an exon trying align to an intron. </w:t>
      </w:r>
    </w:p>
    <w:p w14:paraId="42F11548" w14:textId="77777777" w:rsidR="001B7436" w:rsidRPr="00AB20F6" w:rsidRDefault="001B7436" w:rsidP="001B7436">
      <w:r>
        <w:t>Where the alignment starts is the potential transcription start site.</w:t>
      </w:r>
    </w:p>
    <w:p w14:paraId="5DBB01D9" w14:textId="388B5B0F" w:rsidR="001B7436" w:rsidRDefault="001B7436">
      <w:pPr>
        <w:pStyle w:val="CommentText"/>
      </w:pPr>
    </w:p>
  </w:comment>
  <w:comment w:id="32" w:author="Tim Parr" w:date="2019-01-30T10:29:00Z" w:initials="TP">
    <w:p w14:paraId="35CA4E10" w14:textId="0307933A" w:rsidR="001B7436" w:rsidRDefault="001B7436">
      <w:pPr>
        <w:pStyle w:val="CommentText"/>
      </w:pPr>
      <w:r>
        <w:rPr>
          <w:rStyle w:val="CommentReference"/>
        </w:rPr>
        <w:annotationRef/>
      </w:r>
      <w:r>
        <w:t>1 mark</w:t>
      </w:r>
    </w:p>
  </w:comment>
  <w:comment w:id="33" w:author="Tim Parr" w:date="2019-01-30T10:30:00Z" w:initials="TP">
    <w:p w14:paraId="54A7C5DA" w14:textId="6ABAC4EF" w:rsidR="001B7436" w:rsidRDefault="001B7436">
      <w:pPr>
        <w:pStyle w:val="CommentText"/>
      </w:pPr>
      <w:r>
        <w:rPr>
          <w:rStyle w:val="CommentReference"/>
        </w:rPr>
        <w:annotationRef/>
      </w:r>
      <w:r>
        <w:t>good point</w:t>
      </w:r>
    </w:p>
  </w:comment>
  <w:comment w:id="34" w:author="Tim Parr" w:date="2019-01-30T10:30:00Z" w:initials="TP">
    <w:p w14:paraId="1A21EFE6" w14:textId="4187DACA" w:rsidR="001B7436" w:rsidRDefault="001B7436">
      <w:pPr>
        <w:pStyle w:val="CommentText"/>
      </w:pPr>
      <w:r>
        <w:rPr>
          <w:rStyle w:val="CommentReference"/>
        </w:rPr>
        <w:annotationRef/>
      </w:r>
      <w:r>
        <w:t>good point</w:t>
      </w:r>
    </w:p>
  </w:comment>
  <w:comment w:id="35" w:author="Tim Parr" w:date="2019-01-30T10:30:00Z" w:initials="TP">
    <w:p w14:paraId="13E1423D" w14:textId="03113D7E" w:rsidR="001B7436" w:rsidRDefault="001B7436">
      <w:pPr>
        <w:pStyle w:val="CommentText"/>
      </w:pPr>
      <w:r>
        <w:rPr>
          <w:rStyle w:val="CommentReference"/>
        </w:rPr>
        <w:annotationRef/>
      </w:r>
      <w:r>
        <w:t>8 marks</w:t>
      </w:r>
    </w:p>
  </w:comment>
  <w:comment w:id="36" w:author="Tim Parr" w:date="2019-01-30T10:30:00Z" w:initials="TP">
    <w:p w14:paraId="2C77E58C" w14:textId="77777777" w:rsidR="001B7436" w:rsidRDefault="001B7436">
      <w:pPr>
        <w:pStyle w:val="CommentText"/>
      </w:pPr>
      <w:r>
        <w:rPr>
          <w:rStyle w:val="CommentReference"/>
        </w:rPr>
        <w:annotationRef/>
      </w:r>
      <w:r>
        <w:t>good</w:t>
      </w:r>
    </w:p>
    <w:p w14:paraId="43AD8641" w14:textId="77777777" w:rsidR="001B7436" w:rsidRDefault="001B7436">
      <w:pPr>
        <w:pStyle w:val="CommentText"/>
      </w:pPr>
    </w:p>
    <w:p w14:paraId="4770B6D5" w14:textId="1E84283A" w:rsidR="001B7436" w:rsidRDefault="001B7436">
      <w:pPr>
        <w:pStyle w:val="CommentText"/>
      </w:pPr>
      <w:r>
        <w:t>10 marks</w:t>
      </w:r>
    </w:p>
  </w:comment>
  <w:comment w:id="37" w:author="Tim Parr" w:date="2019-01-30T10:31:00Z" w:initials="TP">
    <w:p w14:paraId="192FC903" w14:textId="77777777" w:rsidR="001B7436" w:rsidRDefault="001B7436" w:rsidP="001B7436">
      <w:r>
        <w:rPr>
          <w:rStyle w:val="CommentReference"/>
        </w:rPr>
        <w:annotationRef/>
      </w:r>
      <w:r w:rsidRPr="00AB20F6">
        <w:t>Th</w:t>
      </w:r>
      <w:r>
        <w:t>er</w:t>
      </w:r>
      <w:r w:rsidRPr="00AB20F6">
        <w:t xml:space="preserve">e are </w:t>
      </w:r>
      <w:r>
        <w:t>4</w:t>
      </w:r>
      <w:r w:rsidRPr="00AB20F6">
        <w:t xml:space="preserve">xHexose response elements and </w:t>
      </w:r>
      <w:r>
        <w:t>2xSREs.</w:t>
      </w:r>
    </w:p>
    <w:p w14:paraId="4F08099E" w14:textId="240099D0" w:rsidR="001B7436" w:rsidRDefault="001B7436">
      <w:pPr>
        <w:pStyle w:val="CommentText"/>
      </w:pPr>
      <w:r>
        <w:t xml:space="preserve"> 2 marks</w:t>
      </w:r>
    </w:p>
  </w:comment>
  <w:comment w:id="38" w:author="Tim Parr" w:date="2019-01-30T10:32:00Z" w:initials="TP">
    <w:p w14:paraId="4619868C" w14:textId="379A4827" w:rsidR="001B7436" w:rsidRDefault="001B7436">
      <w:pPr>
        <w:pStyle w:val="CommentText"/>
      </w:pPr>
      <w:r>
        <w:rPr>
          <w:rStyle w:val="CommentReference"/>
        </w:rPr>
        <w:annotationRef/>
      </w:r>
      <w:r>
        <w:t>good</w:t>
      </w:r>
    </w:p>
  </w:comment>
  <w:comment w:id="39" w:author="Tim Parr" w:date="2019-01-30T10:32:00Z" w:initials="TP">
    <w:p w14:paraId="68EF78D4" w14:textId="77777777" w:rsidR="001B7436" w:rsidRDefault="001B7436" w:rsidP="001B7436">
      <w:r>
        <w:rPr>
          <w:rStyle w:val="CommentReference"/>
        </w:rPr>
        <w:annotationRef/>
      </w:r>
      <w:r>
        <w:t xml:space="preserve">Isn’t this surprising as there is a TATA binding site in the sequence? </w:t>
      </w:r>
    </w:p>
    <w:p w14:paraId="45FB3FFF" w14:textId="77777777" w:rsidR="001B7436" w:rsidRDefault="001B7436" w:rsidP="001B7436"/>
    <w:p w14:paraId="52D2F174" w14:textId="77777777" w:rsidR="001B7436" w:rsidRDefault="001B7436" w:rsidP="001B7436">
      <w:r w:rsidRPr="00AB20F6">
        <w:t>You need to refer to and integrate the data generated by the bioinformatics analysis</w:t>
      </w:r>
      <w:r>
        <w:t>.  You could have indicated what potential transcription factor binding sites were found in each region.</w:t>
      </w:r>
    </w:p>
    <w:p w14:paraId="34CEE373" w14:textId="7FF8801A" w:rsidR="001B7436" w:rsidRDefault="001B7436">
      <w:pPr>
        <w:pStyle w:val="CommentText"/>
      </w:pPr>
    </w:p>
  </w:comment>
  <w:comment w:id="40" w:author="Tim Parr" w:date="2019-01-30T10:34:00Z" w:initials="TP">
    <w:p w14:paraId="0185C47D" w14:textId="7BC6A88B" w:rsidR="001B7436" w:rsidRDefault="001B7436">
      <w:pPr>
        <w:pStyle w:val="CommentText"/>
      </w:pPr>
      <w:r>
        <w:rPr>
          <w:rStyle w:val="CommentReference"/>
        </w:rPr>
        <w:annotationRef/>
      </w:r>
      <w:r>
        <w:t>good</w:t>
      </w:r>
    </w:p>
  </w:comment>
  <w:comment w:id="41" w:author="Tim Parr" w:date="2019-01-30T10:34:00Z" w:initials="TP">
    <w:p w14:paraId="0F3CE2B2" w14:textId="73F1E902" w:rsidR="001B7436" w:rsidRDefault="001B7436">
      <w:pPr>
        <w:pStyle w:val="CommentText"/>
      </w:pPr>
      <w:r>
        <w:rPr>
          <w:rStyle w:val="CommentReference"/>
        </w:rPr>
        <w:annotationRef/>
      </w:r>
      <w:r>
        <w:t>good but there are others too.</w:t>
      </w:r>
    </w:p>
  </w:comment>
  <w:comment w:id="42" w:author="Tim Parr" w:date="2019-01-30T10:35:00Z" w:initials="TP">
    <w:p w14:paraId="2284EB56" w14:textId="3BDB7C81" w:rsidR="001B7436" w:rsidRDefault="001B7436">
      <w:pPr>
        <w:pStyle w:val="CommentText"/>
      </w:pPr>
      <w:r>
        <w:rPr>
          <w:rStyle w:val="CommentReference"/>
        </w:rPr>
        <w:annotationRef/>
      </w:r>
      <w:r>
        <w:t>good</w:t>
      </w:r>
    </w:p>
  </w:comment>
  <w:comment w:id="43" w:author="Tim Parr" w:date="2019-01-30T10:35:00Z" w:initials="TP">
    <w:p w14:paraId="6E44439E" w14:textId="52CFE7B7" w:rsidR="001B7436" w:rsidRDefault="001B7436">
      <w:pPr>
        <w:pStyle w:val="CommentText"/>
      </w:pPr>
      <w:r>
        <w:rPr>
          <w:rStyle w:val="CommentReference"/>
        </w:rPr>
        <w:annotationRef/>
      </w:r>
      <w:r>
        <w:t>good</w:t>
      </w:r>
    </w:p>
  </w:comment>
  <w:comment w:id="44" w:author="Tim Parr" w:date="2019-01-30T10:36:00Z" w:initials="TP">
    <w:p w14:paraId="0CF92D94" w14:textId="1409C49A" w:rsidR="001B7436" w:rsidRDefault="001B7436">
      <w:pPr>
        <w:pStyle w:val="CommentText"/>
      </w:pPr>
      <w:r>
        <w:rPr>
          <w:rStyle w:val="CommentReference"/>
        </w:rPr>
        <w:annotationRef/>
      </w:r>
      <w:r>
        <w:t>good</w:t>
      </w:r>
    </w:p>
  </w:comment>
  <w:comment w:id="45" w:author="Tim Parr" w:date="2019-01-30T10:36:00Z" w:initials="TP">
    <w:p w14:paraId="6E7CAEA7" w14:textId="77777777" w:rsidR="001B7436" w:rsidRDefault="001B7436">
      <w:pPr>
        <w:pStyle w:val="CommentText"/>
      </w:pPr>
      <w:r>
        <w:rPr>
          <w:rStyle w:val="CommentReference"/>
        </w:rPr>
        <w:annotationRef/>
      </w:r>
      <w:r>
        <w:t>good</w:t>
      </w:r>
    </w:p>
    <w:p w14:paraId="76AA6D7C" w14:textId="77777777" w:rsidR="001B7436" w:rsidRDefault="001B7436">
      <w:pPr>
        <w:pStyle w:val="CommentText"/>
      </w:pPr>
    </w:p>
    <w:p w14:paraId="033712AE" w14:textId="77777777" w:rsidR="001B7436" w:rsidRDefault="001B7436" w:rsidP="001B7436">
      <w:r w:rsidRPr="00AB20F6">
        <w:t>You need to refer to and integrate the data generated by the bioinformatics analysis</w:t>
      </w:r>
      <w:r>
        <w:t>.  You could have indicated what potential transcription factor binding sites were found in each region.</w:t>
      </w:r>
    </w:p>
    <w:p w14:paraId="55C7F188" w14:textId="39BBDA17" w:rsidR="001B7436" w:rsidRDefault="001B7436">
      <w:pPr>
        <w:pStyle w:val="CommentText"/>
      </w:pPr>
    </w:p>
  </w:comment>
  <w:comment w:id="46" w:author="Tim Parr" w:date="2019-01-30T10:37:00Z" w:initials="TP">
    <w:p w14:paraId="5B88E187" w14:textId="77777777" w:rsidR="001B7436" w:rsidRDefault="001B7436" w:rsidP="001B7436">
      <w:r>
        <w:rPr>
          <w:rStyle w:val="CommentReference"/>
        </w:rPr>
        <w:annotationRef/>
      </w:r>
      <w:r>
        <w:t xml:space="preserve">The </w:t>
      </w:r>
      <w:proofErr w:type="spellStart"/>
      <w:r>
        <w:t>HexRE</w:t>
      </w:r>
      <w:proofErr w:type="spellEnd"/>
      <w:r>
        <w:t xml:space="preserve"> in the promoter region is responsible for conferring glucose responsiveness.  If this is lost then there is no response to glucose.  The 5’ </w:t>
      </w:r>
      <w:proofErr w:type="spellStart"/>
      <w:r>
        <w:t>HexRE</w:t>
      </w:r>
      <w:proofErr w:type="spellEnd"/>
      <w:r>
        <w:t xml:space="preserve"> sites are likely to act in </w:t>
      </w:r>
      <w:proofErr w:type="gramStart"/>
      <w:r>
        <w:t>a</w:t>
      </w:r>
      <w:proofErr w:type="gramEnd"/>
      <w:r>
        <w:t xml:space="preserve"> enhancer type fashion as they cannot confer glucose sensitivity by </w:t>
      </w:r>
      <w:proofErr w:type="spellStart"/>
      <w:r>
        <w:t>themsleves</w:t>
      </w:r>
      <w:proofErr w:type="spellEnd"/>
      <w:r>
        <w:t xml:space="preserve">.  The one at -717 to-729 has no function in these cells.  The other distal ones (more 5’) appear to be dependent on each other to confer full glucose sensitivity.  It would suggest there is an enhancer region 5’ to the promoter region consisting of various elements. There </w:t>
      </w:r>
      <w:r w:rsidRPr="009003A9">
        <w:t xml:space="preserve">is an interaction between the </w:t>
      </w:r>
      <w:proofErr w:type="spellStart"/>
      <w:r w:rsidRPr="009003A9">
        <w:t>HexRE</w:t>
      </w:r>
      <w:proofErr w:type="spellEnd"/>
      <w:r w:rsidRPr="009003A9">
        <w:t xml:space="preserve"> sites one in the proximal promoter the other</w:t>
      </w:r>
      <w:r>
        <w:t>s</w:t>
      </w:r>
      <w:r w:rsidRPr="009003A9">
        <w:t xml:space="preserve"> in </w:t>
      </w:r>
      <w:r>
        <w:t>his</w:t>
      </w:r>
      <w:r w:rsidRPr="009003A9">
        <w:t xml:space="preserve"> apparent enhancer region.  </w:t>
      </w:r>
    </w:p>
    <w:p w14:paraId="2B6D1504" w14:textId="77777777" w:rsidR="001B7436" w:rsidRDefault="001B7436">
      <w:pPr>
        <w:pStyle w:val="CommentText"/>
      </w:pPr>
    </w:p>
    <w:p w14:paraId="3792B12E" w14:textId="77777777" w:rsidR="001B7436" w:rsidRDefault="001B7436">
      <w:pPr>
        <w:pStyle w:val="CommentText"/>
      </w:pPr>
    </w:p>
    <w:p w14:paraId="72D44E96" w14:textId="0B60DE21" w:rsidR="001B7436" w:rsidRDefault="001B7436">
      <w:pPr>
        <w:pStyle w:val="CommentText"/>
      </w:pPr>
      <w:r>
        <w:t>37 marks</w:t>
      </w:r>
    </w:p>
  </w:comment>
  <w:comment w:id="47" w:author="Tim Parr" w:date="2019-01-30T10:38:00Z" w:initials="TP">
    <w:p w14:paraId="21745158" w14:textId="77777777" w:rsidR="001B7436" w:rsidRDefault="001B7436">
      <w:pPr>
        <w:pStyle w:val="CommentText"/>
      </w:pPr>
      <w:r>
        <w:rPr>
          <w:rStyle w:val="CommentReference"/>
        </w:rPr>
        <w:annotationRef/>
      </w:r>
      <w:r>
        <w:t>4 marks</w:t>
      </w:r>
    </w:p>
    <w:p w14:paraId="5F188E6B" w14:textId="77777777" w:rsidR="001B7436" w:rsidRDefault="001B7436">
      <w:pPr>
        <w:pStyle w:val="CommentText"/>
      </w:pPr>
    </w:p>
    <w:p w14:paraId="7FDBDB69" w14:textId="77777777" w:rsidR="001B7436" w:rsidRPr="00AB20F6" w:rsidRDefault="001B7436" w:rsidP="001B7436">
      <w:r w:rsidRPr="00AB20F6">
        <w:t xml:space="preserve">Antibodies can be used in EMSA and </w:t>
      </w:r>
      <w:proofErr w:type="spellStart"/>
      <w:r w:rsidRPr="00AB20F6">
        <w:t>ChIP</w:t>
      </w:r>
      <w:proofErr w:type="spellEnd"/>
      <w:r w:rsidRPr="00AB20F6">
        <w:t xml:space="preserve"> assays, see your lecture notes</w:t>
      </w:r>
    </w:p>
    <w:p w14:paraId="1E365309" w14:textId="06615578" w:rsidR="001B7436" w:rsidRDefault="001B7436">
      <w:pPr>
        <w:pStyle w:val="CommentText"/>
      </w:pPr>
    </w:p>
  </w:comment>
  <w:comment w:id="48" w:author="Tim Parr" w:date="2019-01-30T10:38:00Z" w:initials="TP">
    <w:p w14:paraId="1D207469" w14:textId="77777777" w:rsidR="00EB13AF" w:rsidRPr="00AB20F6" w:rsidRDefault="00EB13AF" w:rsidP="00EB13AF">
      <w:r>
        <w:rPr>
          <w:rStyle w:val="CommentReference"/>
        </w:rPr>
        <w:annotationRef/>
      </w:r>
      <w:r w:rsidRPr="00AB20F6">
        <w:t>It is a good idea to describe the concentrations of glucose and insulin used in the clamps</w:t>
      </w:r>
    </w:p>
    <w:p w14:paraId="011E975F" w14:textId="77777777" w:rsidR="00EB13AF" w:rsidRDefault="00EB13AF" w:rsidP="00EB13AF">
      <w:r w:rsidRPr="00AB20F6">
        <w:t>Ensure you incorporate the data from the clamps</w:t>
      </w:r>
    </w:p>
    <w:p w14:paraId="4E9700C0" w14:textId="1204A68F" w:rsidR="00EB13AF" w:rsidRDefault="00EB13AF">
      <w:pPr>
        <w:pStyle w:val="CommentText"/>
      </w:pPr>
    </w:p>
  </w:comment>
  <w:comment w:id="49" w:author="Tim Parr" w:date="2019-01-30T10:39:00Z" w:initials="TP">
    <w:p w14:paraId="0DA1C5F8" w14:textId="0E52EA73" w:rsidR="00EB13AF" w:rsidRDefault="00EB13AF">
      <w:pPr>
        <w:pStyle w:val="CommentText"/>
      </w:pPr>
      <w:r>
        <w:rPr>
          <w:rStyle w:val="CommentReference"/>
        </w:rPr>
        <w:annotationRef/>
      </w:r>
      <w:r>
        <w:t>of what?</w:t>
      </w:r>
    </w:p>
  </w:comment>
  <w:comment w:id="50" w:author="Tim Parr" w:date="2019-01-30T10:39:00Z" w:initials="TP">
    <w:p w14:paraId="1DF8F095" w14:textId="5D94B005" w:rsidR="00EB13AF" w:rsidRDefault="00EB13AF">
      <w:pPr>
        <w:pStyle w:val="CommentText"/>
      </w:pPr>
      <w:r>
        <w:rPr>
          <w:rStyle w:val="CommentReference"/>
        </w:rPr>
        <w:annotationRef/>
      </w:r>
      <w:r>
        <w:t>good</w:t>
      </w:r>
    </w:p>
  </w:comment>
  <w:comment w:id="51" w:author="Tim Parr" w:date="2019-01-30T10:39:00Z" w:initials="TP">
    <w:p w14:paraId="2E09625F" w14:textId="1D320A7B" w:rsidR="00EB13AF" w:rsidRDefault="00EB13AF">
      <w:pPr>
        <w:pStyle w:val="CommentText"/>
      </w:pPr>
      <w:r>
        <w:rPr>
          <w:rStyle w:val="CommentReference"/>
        </w:rPr>
        <w:annotationRef/>
      </w:r>
      <w:r>
        <w:t xml:space="preserve">try to focus on data rather than background information </w:t>
      </w:r>
    </w:p>
    <w:p w14:paraId="2A3DBABF" w14:textId="77777777" w:rsidR="00EB13AF" w:rsidRDefault="00EB13AF">
      <w:pPr>
        <w:pStyle w:val="CommentText"/>
      </w:pPr>
    </w:p>
    <w:p w14:paraId="2A6EC460" w14:textId="77777777" w:rsidR="00EB13AF" w:rsidRDefault="00EB13AF" w:rsidP="00EB13AF">
      <w:proofErr w:type="spellStart"/>
      <w:r>
        <w:t>qRT</w:t>
      </w:r>
      <w:proofErr w:type="spellEnd"/>
      <w:r>
        <w:t xml:space="preserve">-PCR data?  </w:t>
      </w:r>
      <w:r w:rsidRPr="00AB20F6">
        <w:t>Report the statistical values, are changes significant</w:t>
      </w:r>
      <w:r>
        <w:t>? You can then</w:t>
      </w:r>
      <w:r w:rsidRPr="00AB20F6">
        <w:t xml:space="preserve"> indicate the magnitude of changes</w:t>
      </w:r>
      <w:r>
        <w:t xml:space="preserve">.  </w:t>
      </w:r>
    </w:p>
    <w:p w14:paraId="76705942" w14:textId="77777777" w:rsidR="00EB13AF" w:rsidRDefault="00EB13AF" w:rsidP="00EB13AF">
      <w:r>
        <w:t>Quote P values</w:t>
      </w:r>
    </w:p>
    <w:p w14:paraId="2C31A634" w14:textId="0A321003" w:rsidR="00EB13AF" w:rsidRDefault="00EB13AF">
      <w:pPr>
        <w:pStyle w:val="CommentText"/>
      </w:pPr>
    </w:p>
  </w:comment>
  <w:comment w:id="52" w:author="Tim Parr" w:date="2019-01-30T10:40:00Z" w:initials="TP">
    <w:p w14:paraId="4F1D36A1" w14:textId="05BA8117" w:rsidR="00EB13AF" w:rsidRDefault="00EB13AF">
      <w:pPr>
        <w:pStyle w:val="CommentText"/>
      </w:pPr>
      <w:r>
        <w:rPr>
          <w:rStyle w:val="CommentReference"/>
        </w:rPr>
        <w:annotationRef/>
      </w:r>
      <w:r>
        <w:t>good</w:t>
      </w:r>
    </w:p>
  </w:comment>
  <w:comment w:id="53" w:author="Tim Parr" w:date="2019-01-30T10:41:00Z" w:initials="TP">
    <w:p w14:paraId="5EF70527" w14:textId="57CAB01C" w:rsidR="00EB13AF" w:rsidRDefault="00EB13AF">
      <w:pPr>
        <w:pStyle w:val="CommentText"/>
      </w:pPr>
      <w:r>
        <w:rPr>
          <w:rStyle w:val="CommentReference"/>
        </w:rPr>
        <w:annotationRef/>
      </w:r>
      <w:r>
        <w:t>good to include positions</w:t>
      </w:r>
    </w:p>
  </w:comment>
  <w:comment w:id="54" w:author="Tim Parr" w:date="2019-01-30T10:41:00Z" w:initials="TP">
    <w:p w14:paraId="143A9745" w14:textId="77777777" w:rsidR="00EB13AF" w:rsidRDefault="00EB13AF">
      <w:pPr>
        <w:pStyle w:val="CommentText"/>
      </w:pPr>
      <w:r>
        <w:rPr>
          <w:rStyle w:val="CommentReference"/>
        </w:rPr>
        <w:annotationRef/>
      </w:r>
      <w:r>
        <w:t>good</w:t>
      </w:r>
    </w:p>
    <w:p w14:paraId="2C214407" w14:textId="77777777" w:rsidR="00EB13AF" w:rsidRDefault="00EB13AF">
      <w:pPr>
        <w:pStyle w:val="CommentText"/>
      </w:pPr>
    </w:p>
    <w:p w14:paraId="15D2FA71" w14:textId="6ABB3674" w:rsidR="00EB13AF" w:rsidRDefault="00EB13AF">
      <w:pPr>
        <w:pStyle w:val="CommentText"/>
      </w:pPr>
      <w:r>
        <w:t>29 marks</w:t>
      </w:r>
    </w:p>
  </w:comment>
  <w:comment w:id="55" w:author="Tim Parr" w:date="2019-01-30T10:41:00Z" w:initials="TP">
    <w:p w14:paraId="5F30CAF8" w14:textId="77777777" w:rsidR="00EB13AF" w:rsidRDefault="00EB13AF">
      <w:pPr>
        <w:pStyle w:val="CommentText"/>
      </w:pPr>
      <w:r>
        <w:rPr>
          <w:rStyle w:val="CommentReference"/>
        </w:rPr>
        <w:annotationRef/>
      </w:r>
      <w:r>
        <w:t xml:space="preserve">Final mark </w:t>
      </w:r>
    </w:p>
    <w:p w14:paraId="6107B5F4" w14:textId="77777777" w:rsidR="00EB13AF" w:rsidRDefault="00EB13AF">
      <w:pPr>
        <w:pStyle w:val="CommentText"/>
      </w:pPr>
    </w:p>
    <w:p w14:paraId="0F70F01B" w14:textId="77777777" w:rsidR="00EB13AF" w:rsidRDefault="00EB13AF">
      <w:pPr>
        <w:pStyle w:val="CommentText"/>
      </w:pPr>
      <w:r>
        <w:t>158/200</w:t>
      </w:r>
    </w:p>
    <w:p w14:paraId="7FD07941" w14:textId="77777777" w:rsidR="00EB13AF" w:rsidRDefault="00EB13AF">
      <w:pPr>
        <w:pStyle w:val="CommentText"/>
      </w:pPr>
    </w:p>
    <w:p w14:paraId="2B24EF43" w14:textId="2BAA73BA" w:rsidR="00EB13AF" w:rsidRDefault="00EB13AF">
      <w:pPr>
        <w:pStyle w:val="CommentText"/>
      </w:pPr>
      <w:r>
        <w:t>79%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38EC42" w15:done="0"/>
  <w15:commentEx w15:paraId="70E55B03" w15:done="0"/>
  <w15:commentEx w15:paraId="6C124148" w15:done="0"/>
  <w15:commentEx w15:paraId="037AC4EE" w15:done="0"/>
  <w15:commentEx w15:paraId="3C784089" w15:done="0"/>
  <w15:commentEx w15:paraId="5A997031" w15:done="0"/>
  <w15:commentEx w15:paraId="29D673AA" w15:done="0"/>
  <w15:commentEx w15:paraId="11CEDEA5" w15:done="0"/>
  <w15:commentEx w15:paraId="582D7D44" w15:done="0"/>
  <w15:commentEx w15:paraId="58D7E253" w15:done="0"/>
  <w15:commentEx w15:paraId="49D826DF" w15:done="0"/>
  <w15:commentEx w15:paraId="131D0D2B" w15:done="0"/>
  <w15:commentEx w15:paraId="4FAB693A" w15:done="0"/>
  <w15:commentEx w15:paraId="5D4990FB" w15:done="0"/>
  <w15:commentEx w15:paraId="5EE2A4B1" w15:done="0"/>
  <w15:commentEx w15:paraId="22F4B928" w15:done="0"/>
  <w15:commentEx w15:paraId="63CA0DBF" w15:done="0"/>
  <w15:commentEx w15:paraId="20807E34" w15:done="0"/>
  <w15:commentEx w15:paraId="64A1E81B" w15:done="0"/>
  <w15:commentEx w15:paraId="4096BA68" w15:done="0"/>
  <w15:commentEx w15:paraId="037BCBA9" w15:done="0"/>
  <w15:commentEx w15:paraId="72C33203" w15:done="0"/>
  <w15:commentEx w15:paraId="139B112D" w15:done="0"/>
  <w15:commentEx w15:paraId="4703F7B5" w15:done="0"/>
  <w15:commentEx w15:paraId="05421CFB" w15:done="0"/>
  <w15:commentEx w15:paraId="3B019181" w15:done="0"/>
  <w15:commentEx w15:paraId="4B6A9D97" w15:done="0"/>
  <w15:commentEx w15:paraId="4E737039" w15:done="0"/>
  <w15:commentEx w15:paraId="756AA7A9" w15:done="0"/>
  <w15:commentEx w15:paraId="0F9A9519" w15:done="0"/>
  <w15:commentEx w15:paraId="6BB45772" w15:done="0"/>
  <w15:commentEx w15:paraId="5DBB01D9" w15:done="0"/>
  <w15:commentEx w15:paraId="35CA4E10" w15:done="0"/>
  <w15:commentEx w15:paraId="54A7C5DA" w15:done="0"/>
  <w15:commentEx w15:paraId="1A21EFE6" w15:done="0"/>
  <w15:commentEx w15:paraId="13E1423D" w15:done="0"/>
  <w15:commentEx w15:paraId="4770B6D5" w15:done="0"/>
  <w15:commentEx w15:paraId="4F08099E" w15:done="0"/>
  <w15:commentEx w15:paraId="4619868C" w15:done="0"/>
  <w15:commentEx w15:paraId="34CEE373" w15:done="0"/>
  <w15:commentEx w15:paraId="0185C47D" w15:done="0"/>
  <w15:commentEx w15:paraId="0F3CE2B2" w15:done="0"/>
  <w15:commentEx w15:paraId="2284EB56" w15:done="0"/>
  <w15:commentEx w15:paraId="6E44439E" w15:done="0"/>
  <w15:commentEx w15:paraId="0CF92D94" w15:done="0"/>
  <w15:commentEx w15:paraId="55C7F188" w15:done="0"/>
  <w15:commentEx w15:paraId="72D44E96" w15:done="0"/>
  <w15:commentEx w15:paraId="1E365309" w15:done="0"/>
  <w15:commentEx w15:paraId="4E9700C0" w15:done="0"/>
  <w15:commentEx w15:paraId="0DA1C5F8" w15:done="0"/>
  <w15:commentEx w15:paraId="1DF8F095" w15:done="0"/>
  <w15:commentEx w15:paraId="2C31A634" w15:done="0"/>
  <w15:commentEx w15:paraId="4F1D36A1" w15:done="0"/>
  <w15:commentEx w15:paraId="5EF70527" w15:done="0"/>
  <w15:commentEx w15:paraId="15D2FA71" w15:done="0"/>
  <w15:commentEx w15:paraId="2B24EF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38EC42" w16cid:durableId="1FFBF863"/>
  <w16cid:commentId w16cid:paraId="70E55B03" w16cid:durableId="1FFBF876"/>
  <w16cid:commentId w16cid:paraId="6C124148" w16cid:durableId="1FFBF89D"/>
  <w16cid:commentId w16cid:paraId="037AC4EE" w16cid:durableId="1FFBF8BF"/>
  <w16cid:commentId w16cid:paraId="3C784089" w16cid:durableId="1FFBF8CA"/>
  <w16cid:commentId w16cid:paraId="5A997031" w16cid:durableId="1FFBF981"/>
  <w16cid:commentId w16cid:paraId="29D673AA" w16cid:durableId="1FFBF98F"/>
  <w16cid:commentId w16cid:paraId="11CEDEA5" w16cid:durableId="1FFBF995"/>
  <w16cid:commentId w16cid:paraId="582D7D44" w16cid:durableId="1FFBF99B"/>
  <w16cid:commentId w16cid:paraId="58D7E253" w16cid:durableId="1FFBF9A3"/>
  <w16cid:commentId w16cid:paraId="49D826DF" w16cid:durableId="1FFBF9AA"/>
  <w16cid:commentId w16cid:paraId="131D0D2B" w16cid:durableId="1FFBF9B2"/>
  <w16cid:commentId w16cid:paraId="4FAB693A" w16cid:durableId="1FFBF9B8"/>
  <w16cid:commentId w16cid:paraId="5D4990FB" w16cid:durableId="1FFBF9C0"/>
  <w16cid:commentId w16cid:paraId="5EE2A4B1" w16cid:durableId="1FFBF9C5"/>
  <w16cid:commentId w16cid:paraId="22F4B928" w16cid:durableId="1FFBF9CE"/>
  <w16cid:commentId w16cid:paraId="63CA0DBF" w16cid:durableId="1FFBF9E7"/>
  <w16cid:commentId w16cid:paraId="20807E34" w16cid:durableId="1FFBFA0C"/>
  <w16cid:commentId w16cid:paraId="64A1E81B" w16cid:durableId="1FFBFA17"/>
  <w16cid:commentId w16cid:paraId="4096BA68" w16cid:durableId="1FFBFA47"/>
  <w16cid:commentId w16cid:paraId="037BCBA9" w16cid:durableId="1FFBFA54"/>
  <w16cid:commentId w16cid:paraId="72C33203" w16cid:durableId="1FFBFA67"/>
  <w16cid:commentId w16cid:paraId="139B112D" w16cid:durableId="1FFBFA71"/>
  <w16cid:commentId w16cid:paraId="4703F7B5" w16cid:durableId="1FFBFA7E"/>
  <w16cid:commentId w16cid:paraId="05421CFB" w16cid:durableId="1FFBFA87"/>
  <w16cid:commentId w16cid:paraId="3B019181" w16cid:durableId="1FFBFA92"/>
  <w16cid:commentId w16cid:paraId="4B6A9D97" w16cid:durableId="1FFBFAA7"/>
  <w16cid:commentId w16cid:paraId="4E737039" w16cid:durableId="1FFBFAD0"/>
  <w16cid:commentId w16cid:paraId="756AA7A9" w16cid:durableId="1FFBFAD6"/>
  <w16cid:commentId w16cid:paraId="0F9A9519" w16cid:durableId="1FFBFADD"/>
  <w16cid:commentId w16cid:paraId="6BB45772" w16cid:durableId="1FFBFAE5"/>
  <w16cid:commentId w16cid:paraId="5DBB01D9" w16cid:durableId="1FFBFB09"/>
  <w16cid:commentId w16cid:paraId="35CA4E10" w16cid:durableId="1FFBFB1B"/>
  <w16cid:commentId w16cid:paraId="54A7C5DA" w16cid:durableId="1FFBFB39"/>
  <w16cid:commentId w16cid:paraId="1A21EFE6" w16cid:durableId="1FFBFB44"/>
  <w16cid:commentId w16cid:paraId="13E1423D" w16cid:durableId="1FFBFB4C"/>
  <w16cid:commentId w16cid:paraId="4770B6D5" w16cid:durableId="1FFBFB62"/>
  <w16cid:commentId w16cid:paraId="4F08099E" w16cid:durableId="1FFBFB8A"/>
  <w16cid:commentId w16cid:paraId="4619868C" w16cid:durableId="1FFBFBB7"/>
  <w16cid:commentId w16cid:paraId="34CEE373" w16cid:durableId="1FFBFBC7"/>
  <w16cid:commentId w16cid:paraId="0185C47D" w16cid:durableId="1FFBFC46"/>
  <w16cid:commentId w16cid:paraId="0F3CE2B2" w16cid:durableId="1FFBFC50"/>
  <w16cid:commentId w16cid:paraId="2284EB56" w16cid:durableId="1FFBFC70"/>
  <w16cid:commentId w16cid:paraId="6E44439E" w16cid:durableId="1FFBFC80"/>
  <w16cid:commentId w16cid:paraId="0CF92D94" w16cid:durableId="1FFBFC91"/>
  <w16cid:commentId w16cid:paraId="55C7F188" w16cid:durableId="1FFBFCA0"/>
  <w16cid:commentId w16cid:paraId="72D44E96" w16cid:durableId="1FFBFCE4"/>
  <w16cid:commentId w16cid:paraId="1E365309" w16cid:durableId="1FFBFD0C"/>
  <w16cid:commentId w16cid:paraId="4E9700C0" w16cid:durableId="1FFBFD40"/>
  <w16cid:commentId w16cid:paraId="0DA1C5F8" w16cid:durableId="1FFBFD53"/>
  <w16cid:commentId w16cid:paraId="1DF8F095" w16cid:durableId="1FFBFD62"/>
  <w16cid:commentId w16cid:paraId="2C31A634" w16cid:durableId="1FFBFD71"/>
  <w16cid:commentId w16cid:paraId="4F1D36A1" w16cid:durableId="1FFBFDAA"/>
  <w16cid:commentId w16cid:paraId="5EF70527" w16cid:durableId="1FFBFDBE"/>
  <w16cid:commentId w16cid:paraId="15D2FA71" w16cid:durableId="1FFBFDD2"/>
  <w16cid:commentId w16cid:paraId="2B24EF43" w16cid:durableId="1FFBFD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A4776" w14:textId="77777777" w:rsidR="0057604E" w:rsidRDefault="0057604E" w:rsidP="004B2B0A">
      <w:r>
        <w:separator/>
      </w:r>
    </w:p>
  </w:endnote>
  <w:endnote w:type="continuationSeparator" w:id="0">
    <w:p w14:paraId="507B1984" w14:textId="77777777" w:rsidR="0057604E" w:rsidRDefault="0057604E" w:rsidP="004B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8A00E" w14:textId="77777777" w:rsidR="0057604E" w:rsidRDefault="0057604E" w:rsidP="004B2B0A">
      <w:r>
        <w:separator/>
      </w:r>
    </w:p>
  </w:footnote>
  <w:footnote w:type="continuationSeparator" w:id="0">
    <w:p w14:paraId="296F4249" w14:textId="77777777" w:rsidR="0057604E" w:rsidRDefault="0057604E" w:rsidP="004B2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67751" w14:textId="77777777" w:rsidR="00DE6BA2" w:rsidRDefault="00DE6BA2">
    <w:pPr>
      <w:pStyle w:val="Header"/>
    </w:pPr>
    <w:r>
      <w:t>Mekiran Srividhyadharsan   4248976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5BAB"/>
    <w:multiLevelType w:val="hybridMultilevel"/>
    <w:tmpl w:val="DF566C4E"/>
    <w:lvl w:ilvl="0" w:tplc="107487EA">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59C1478"/>
    <w:multiLevelType w:val="hybridMultilevel"/>
    <w:tmpl w:val="F4BC93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46262"/>
    <w:multiLevelType w:val="hybridMultilevel"/>
    <w:tmpl w:val="26B67BC2"/>
    <w:lvl w:ilvl="0" w:tplc="A0902BD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DF95B0A"/>
    <w:multiLevelType w:val="hybridMultilevel"/>
    <w:tmpl w:val="F4BC93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A361AC"/>
    <w:multiLevelType w:val="hybridMultilevel"/>
    <w:tmpl w:val="24902F94"/>
    <w:lvl w:ilvl="0" w:tplc="448E5D20">
      <w:start w:val="5"/>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8A30804"/>
    <w:multiLevelType w:val="hybridMultilevel"/>
    <w:tmpl w:val="7EA06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C767D3"/>
    <w:multiLevelType w:val="hybridMultilevel"/>
    <w:tmpl w:val="D74ADAE0"/>
    <w:lvl w:ilvl="0" w:tplc="524475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23C04"/>
    <w:multiLevelType w:val="hybridMultilevel"/>
    <w:tmpl w:val="03DC5D72"/>
    <w:lvl w:ilvl="0" w:tplc="32FC59C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55613F9B"/>
    <w:multiLevelType w:val="hybridMultilevel"/>
    <w:tmpl w:val="50C04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B32C2C"/>
    <w:multiLevelType w:val="hybridMultilevel"/>
    <w:tmpl w:val="D74ADAE0"/>
    <w:lvl w:ilvl="0" w:tplc="524475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94F66"/>
    <w:multiLevelType w:val="singleLevel"/>
    <w:tmpl w:val="7C822206"/>
    <w:lvl w:ilvl="0">
      <w:start w:val="1"/>
      <w:numFmt w:val="lowerLetter"/>
      <w:lvlText w:val="%1."/>
      <w:lvlJc w:val="left"/>
      <w:pPr>
        <w:tabs>
          <w:tab w:val="num" w:pos="360"/>
        </w:tabs>
        <w:ind w:left="360" w:hanging="360"/>
      </w:pPr>
      <w:rPr>
        <w:rFonts w:hint="default"/>
      </w:rPr>
    </w:lvl>
  </w:abstractNum>
  <w:abstractNum w:abstractNumId="11" w15:restartNumberingAfterBreak="0">
    <w:nsid w:val="64927341"/>
    <w:multiLevelType w:val="singleLevel"/>
    <w:tmpl w:val="849CC5CC"/>
    <w:lvl w:ilvl="0">
      <w:start w:val="1"/>
      <w:numFmt w:val="lowerLetter"/>
      <w:lvlText w:val="%1)"/>
      <w:lvlJc w:val="left"/>
      <w:pPr>
        <w:tabs>
          <w:tab w:val="num" w:pos="720"/>
        </w:tabs>
        <w:ind w:left="720" w:hanging="720"/>
      </w:pPr>
      <w:rPr>
        <w:rFonts w:hint="default"/>
      </w:rPr>
    </w:lvl>
  </w:abstractNum>
  <w:abstractNum w:abstractNumId="12" w15:restartNumberingAfterBreak="0">
    <w:nsid w:val="64D50BA1"/>
    <w:multiLevelType w:val="hybridMultilevel"/>
    <w:tmpl w:val="CB6695A0"/>
    <w:lvl w:ilvl="0" w:tplc="524475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96C5B"/>
    <w:multiLevelType w:val="hybridMultilevel"/>
    <w:tmpl w:val="F8A80D2C"/>
    <w:lvl w:ilvl="0" w:tplc="C86C6B68">
      <w:start w:val="2"/>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FB359D8"/>
    <w:multiLevelType w:val="hybridMultilevel"/>
    <w:tmpl w:val="E4F8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9"/>
  </w:num>
  <w:num w:numId="5">
    <w:abstractNumId w:val="4"/>
  </w:num>
  <w:num w:numId="6">
    <w:abstractNumId w:val="5"/>
  </w:num>
  <w:num w:numId="7">
    <w:abstractNumId w:val="6"/>
  </w:num>
  <w:num w:numId="8">
    <w:abstractNumId w:val="14"/>
  </w:num>
  <w:num w:numId="9">
    <w:abstractNumId w:val="2"/>
  </w:num>
  <w:num w:numId="10">
    <w:abstractNumId w:val="10"/>
  </w:num>
  <w:num w:numId="11">
    <w:abstractNumId w:val="0"/>
  </w:num>
  <w:num w:numId="12">
    <w:abstractNumId w:val="13"/>
  </w:num>
  <w:num w:numId="13">
    <w:abstractNumId w:val="7"/>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B0A"/>
    <w:rsid w:val="001B7436"/>
    <w:rsid w:val="00283FEF"/>
    <w:rsid w:val="00334069"/>
    <w:rsid w:val="003A1424"/>
    <w:rsid w:val="003A5207"/>
    <w:rsid w:val="004571F9"/>
    <w:rsid w:val="004B2B0A"/>
    <w:rsid w:val="00554981"/>
    <w:rsid w:val="0057604E"/>
    <w:rsid w:val="0067582A"/>
    <w:rsid w:val="006E441C"/>
    <w:rsid w:val="007052B0"/>
    <w:rsid w:val="00705A6A"/>
    <w:rsid w:val="0074105A"/>
    <w:rsid w:val="008846D6"/>
    <w:rsid w:val="00922912"/>
    <w:rsid w:val="00A0117C"/>
    <w:rsid w:val="00BC1173"/>
    <w:rsid w:val="00CB76BB"/>
    <w:rsid w:val="00CE51BA"/>
    <w:rsid w:val="00D519F6"/>
    <w:rsid w:val="00D5332D"/>
    <w:rsid w:val="00DE6BA2"/>
    <w:rsid w:val="00DF6CBE"/>
    <w:rsid w:val="00E128F3"/>
    <w:rsid w:val="00EB13AF"/>
    <w:rsid w:val="00ED79CE"/>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D4E4"/>
  <w15:chartTrackingRefBased/>
  <w15:docId w15:val="{1385F9C9-9E50-4382-87B7-BB93BAA2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E3"/>
    <w:pPr>
      <w:spacing w:after="0" w:line="240" w:lineRule="auto"/>
    </w:pPr>
    <w:rPr>
      <w:rFonts w:ascii="Verdana" w:hAnsi="Verdana"/>
      <w:sz w:val="20"/>
    </w:rPr>
  </w:style>
  <w:style w:type="paragraph" w:styleId="Heading2">
    <w:name w:val="heading 2"/>
    <w:basedOn w:val="Normal"/>
    <w:next w:val="Normal"/>
    <w:link w:val="Heading2Char"/>
    <w:uiPriority w:val="9"/>
    <w:semiHidden/>
    <w:unhideWhenUsed/>
    <w:qFormat/>
    <w:rsid w:val="004571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4B2B0A"/>
    <w:pPr>
      <w:keepNext/>
      <w:outlineLvl w:val="2"/>
    </w:pPr>
    <w:rPr>
      <w:rFonts w:ascii="Times New Roman" w:eastAsia="Times New Roman" w:hAnsi="Times New Roman" w:cs="Times New Roman"/>
      <w:b/>
      <w:sz w:val="3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B2B0A"/>
    <w:rPr>
      <w:rFonts w:ascii="Times New Roman" w:eastAsia="Times New Roman" w:hAnsi="Times New Roman" w:cs="Times New Roman"/>
      <w:b/>
      <w:sz w:val="36"/>
      <w:szCs w:val="20"/>
      <w:lang w:val="en-US" w:eastAsia="en-US"/>
    </w:rPr>
  </w:style>
  <w:style w:type="character" w:customStyle="1" w:styleId="BodyText2Char">
    <w:name w:val="Body Text 2 Char"/>
    <w:basedOn w:val="DefaultParagraphFont"/>
    <w:link w:val="BodyText2"/>
    <w:rsid w:val="004B2B0A"/>
    <w:rPr>
      <w:rFonts w:ascii="Times New Roman" w:eastAsia="Times New Roman" w:hAnsi="Times New Roman" w:cs="Times New Roman"/>
      <w:b/>
      <w:sz w:val="36"/>
      <w:szCs w:val="20"/>
      <w:lang w:val="en-US" w:eastAsia="en-US"/>
    </w:rPr>
  </w:style>
  <w:style w:type="paragraph" w:styleId="Header">
    <w:name w:val="header"/>
    <w:basedOn w:val="Normal"/>
    <w:link w:val="HeaderChar"/>
    <w:uiPriority w:val="99"/>
    <w:unhideWhenUsed/>
    <w:rsid w:val="004B2B0A"/>
    <w:pPr>
      <w:tabs>
        <w:tab w:val="center" w:pos="4513"/>
        <w:tab w:val="right" w:pos="9026"/>
      </w:tabs>
    </w:pPr>
  </w:style>
  <w:style w:type="character" w:customStyle="1" w:styleId="HeaderChar">
    <w:name w:val="Header Char"/>
    <w:basedOn w:val="DefaultParagraphFont"/>
    <w:link w:val="Header"/>
    <w:uiPriority w:val="99"/>
    <w:rsid w:val="004B2B0A"/>
    <w:rPr>
      <w:rFonts w:ascii="Verdana" w:hAnsi="Verdana"/>
      <w:sz w:val="20"/>
    </w:rPr>
  </w:style>
  <w:style w:type="paragraph" w:styleId="Footer">
    <w:name w:val="footer"/>
    <w:basedOn w:val="Normal"/>
    <w:link w:val="FooterChar"/>
    <w:uiPriority w:val="99"/>
    <w:unhideWhenUsed/>
    <w:rsid w:val="004B2B0A"/>
    <w:pPr>
      <w:tabs>
        <w:tab w:val="center" w:pos="4513"/>
        <w:tab w:val="right" w:pos="9026"/>
      </w:tabs>
    </w:pPr>
  </w:style>
  <w:style w:type="character" w:customStyle="1" w:styleId="FooterChar">
    <w:name w:val="Footer Char"/>
    <w:basedOn w:val="DefaultParagraphFont"/>
    <w:link w:val="Footer"/>
    <w:uiPriority w:val="99"/>
    <w:rsid w:val="004B2B0A"/>
    <w:rPr>
      <w:rFonts w:ascii="Verdana" w:hAnsi="Verdana"/>
      <w:sz w:val="20"/>
    </w:rPr>
  </w:style>
  <w:style w:type="character" w:customStyle="1" w:styleId="Heading3Char">
    <w:name w:val="Heading 3 Char"/>
    <w:basedOn w:val="DefaultParagraphFont"/>
    <w:link w:val="Heading3"/>
    <w:rsid w:val="004B2B0A"/>
    <w:rPr>
      <w:rFonts w:ascii="Times New Roman" w:eastAsia="Times New Roman" w:hAnsi="Times New Roman" w:cs="Times New Roman"/>
      <w:b/>
      <w:sz w:val="36"/>
      <w:szCs w:val="20"/>
      <w:lang w:val="en-US" w:eastAsia="en-US"/>
    </w:rPr>
  </w:style>
  <w:style w:type="paragraph" w:styleId="BodyText">
    <w:name w:val="Body Text"/>
    <w:basedOn w:val="Normal"/>
    <w:link w:val="BodyTextChar"/>
    <w:uiPriority w:val="99"/>
    <w:semiHidden/>
    <w:unhideWhenUsed/>
    <w:rsid w:val="004B2B0A"/>
    <w:pPr>
      <w:spacing w:after="120"/>
    </w:pPr>
  </w:style>
  <w:style w:type="character" w:customStyle="1" w:styleId="BodyTextChar">
    <w:name w:val="Body Text Char"/>
    <w:basedOn w:val="DefaultParagraphFont"/>
    <w:link w:val="BodyText"/>
    <w:uiPriority w:val="99"/>
    <w:semiHidden/>
    <w:rsid w:val="004B2B0A"/>
    <w:rPr>
      <w:rFonts w:ascii="Verdana" w:hAnsi="Verdana"/>
      <w:sz w:val="20"/>
    </w:rPr>
  </w:style>
  <w:style w:type="paragraph" w:styleId="ListParagraph">
    <w:name w:val="List Paragraph"/>
    <w:basedOn w:val="Normal"/>
    <w:uiPriority w:val="34"/>
    <w:qFormat/>
    <w:rsid w:val="004B2B0A"/>
    <w:pPr>
      <w:ind w:left="720"/>
      <w:contextualSpacing/>
    </w:pPr>
  </w:style>
  <w:style w:type="paragraph" w:styleId="BodyTextIndent">
    <w:name w:val="Body Text Indent"/>
    <w:basedOn w:val="Normal"/>
    <w:link w:val="BodyTextIndentChar"/>
    <w:uiPriority w:val="99"/>
    <w:semiHidden/>
    <w:unhideWhenUsed/>
    <w:rsid w:val="004B2B0A"/>
    <w:pPr>
      <w:spacing w:after="120"/>
      <w:ind w:left="283"/>
    </w:pPr>
  </w:style>
  <w:style w:type="character" w:customStyle="1" w:styleId="BodyTextIndentChar">
    <w:name w:val="Body Text Indent Char"/>
    <w:basedOn w:val="DefaultParagraphFont"/>
    <w:link w:val="BodyTextIndent"/>
    <w:uiPriority w:val="99"/>
    <w:semiHidden/>
    <w:rsid w:val="004B2B0A"/>
    <w:rPr>
      <w:rFonts w:ascii="Verdana" w:hAnsi="Verdana"/>
      <w:sz w:val="20"/>
    </w:rPr>
  </w:style>
  <w:style w:type="character" w:customStyle="1" w:styleId="cytogenetic-location1">
    <w:name w:val="cytogenetic-location1"/>
    <w:rsid w:val="004B2B0A"/>
    <w:rPr>
      <w:b/>
      <w:bCs/>
      <w:i/>
      <w:iCs/>
      <w:sz w:val="24"/>
      <w:szCs w:val="24"/>
    </w:rPr>
  </w:style>
  <w:style w:type="paragraph" w:customStyle="1" w:styleId="Preformatted">
    <w:name w:val="Preformatted"/>
    <w:basedOn w:val="Normal"/>
    <w:rsid w:val="004B2B0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Cs w:val="20"/>
      <w:lang w:eastAsia="en-US"/>
    </w:rPr>
  </w:style>
  <w:style w:type="paragraph" w:styleId="PlainText">
    <w:name w:val="Plain Text"/>
    <w:basedOn w:val="Normal"/>
    <w:link w:val="PlainTextChar"/>
    <w:rsid w:val="004B2B0A"/>
    <w:rPr>
      <w:rFonts w:ascii="Courier New" w:eastAsia="Times New Roman" w:hAnsi="Courier New" w:cs="Times New Roman"/>
      <w:szCs w:val="20"/>
      <w:lang w:val="x-none" w:eastAsia="en-GB"/>
    </w:rPr>
  </w:style>
  <w:style w:type="character" w:customStyle="1" w:styleId="PlainTextChar">
    <w:name w:val="Plain Text Char"/>
    <w:basedOn w:val="DefaultParagraphFont"/>
    <w:link w:val="PlainText"/>
    <w:rsid w:val="004B2B0A"/>
    <w:rPr>
      <w:rFonts w:ascii="Courier New" w:eastAsia="Times New Roman" w:hAnsi="Courier New" w:cs="Times New Roman"/>
      <w:sz w:val="20"/>
      <w:szCs w:val="20"/>
      <w:lang w:val="x-none" w:eastAsia="en-GB"/>
    </w:rPr>
  </w:style>
  <w:style w:type="character" w:customStyle="1" w:styleId="Heading2Char">
    <w:name w:val="Heading 2 Char"/>
    <w:basedOn w:val="DefaultParagraphFont"/>
    <w:link w:val="Heading2"/>
    <w:uiPriority w:val="9"/>
    <w:semiHidden/>
    <w:rsid w:val="004571F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D79CE"/>
    <w:rPr>
      <w:sz w:val="16"/>
      <w:szCs w:val="16"/>
    </w:rPr>
  </w:style>
  <w:style w:type="paragraph" w:styleId="CommentText">
    <w:name w:val="annotation text"/>
    <w:basedOn w:val="Normal"/>
    <w:link w:val="CommentTextChar"/>
    <w:uiPriority w:val="99"/>
    <w:semiHidden/>
    <w:unhideWhenUsed/>
    <w:rsid w:val="00ED79CE"/>
    <w:rPr>
      <w:szCs w:val="20"/>
    </w:rPr>
  </w:style>
  <w:style w:type="character" w:customStyle="1" w:styleId="CommentTextChar">
    <w:name w:val="Comment Text Char"/>
    <w:basedOn w:val="DefaultParagraphFont"/>
    <w:link w:val="CommentText"/>
    <w:uiPriority w:val="99"/>
    <w:semiHidden/>
    <w:rsid w:val="00ED79CE"/>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ED79CE"/>
    <w:rPr>
      <w:b/>
      <w:bCs/>
    </w:rPr>
  </w:style>
  <w:style w:type="character" w:customStyle="1" w:styleId="CommentSubjectChar">
    <w:name w:val="Comment Subject Char"/>
    <w:basedOn w:val="CommentTextChar"/>
    <w:link w:val="CommentSubject"/>
    <w:uiPriority w:val="99"/>
    <w:semiHidden/>
    <w:rsid w:val="00ED79CE"/>
    <w:rPr>
      <w:rFonts w:ascii="Verdana" w:hAnsi="Verdana"/>
      <w:b/>
      <w:bCs/>
      <w:sz w:val="20"/>
      <w:szCs w:val="20"/>
    </w:rPr>
  </w:style>
  <w:style w:type="paragraph" w:styleId="BalloonText">
    <w:name w:val="Balloon Text"/>
    <w:basedOn w:val="Normal"/>
    <w:link w:val="BalloonTextChar"/>
    <w:uiPriority w:val="99"/>
    <w:semiHidden/>
    <w:unhideWhenUsed/>
    <w:rsid w:val="00ED79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9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Mekiran Srividhyadharsan</dc:creator>
  <cp:keywords/>
  <dc:description/>
  <cp:lastModifiedBy>Mekiran Srividhyadharsan</cp:lastModifiedBy>
  <cp:revision>2</cp:revision>
  <dcterms:created xsi:type="dcterms:W3CDTF">2020-10-14T21:11:00Z</dcterms:created>
  <dcterms:modified xsi:type="dcterms:W3CDTF">2020-10-14T21:11:00Z</dcterms:modified>
</cp:coreProperties>
</file>